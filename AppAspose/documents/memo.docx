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722" w:rsidRPr="005D4C08" w:rsidRDefault="00423722" w:rsidP="005D4C08">
      <w:bookmarkStart w:id="0" w:name="_GoBack"/>
      <w:bookmarkEnd w:id="0"/>
    </w:p>
    <w:p w:rsidR="00E76419" w:rsidRDefault="00BC7A11">
      <w:pPr>
        <w:divId w:val="1850293531"/>
        <w:rPr>
          <w:rFonts w:eastAsia="Times New Roman"/>
          <w:sz w:val="24"/>
          <w:szCs w:val="24"/>
          <w:u w:val="single"/>
        </w:rPr>
      </w:pPr>
      <w:r>
        <w:rPr>
          <w:rFonts w:eastAsia="Times New Roman"/>
          <w:u w:val="single"/>
        </w:rPr>
        <w:t>CONFIDENTIAL</w:t>
      </w:r>
    </w:p>
    <w:p w:rsidR="00E76419" w:rsidRDefault="00BC7A11">
      <w:pPr>
        <w:jc w:val="center"/>
        <w:divId w:val="1097218448"/>
        <w:rPr>
          <w:rFonts w:eastAsia="Times New Roman"/>
          <w:spacing w:val="30"/>
          <w:u w:val="single"/>
        </w:rPr>
      </w:pPr>
      <w:r>
        <w:rPr>
          <w:rFonts w:eastAsia="Times New Roman"/>
          <w:spacing w:val="30"/>
          <w:u w:val="single"/>
        </w:rPr>
        <w:t>MEMORANDUM</w:t>
      </w:r>
    </w:p>
    <w:p w:rsidR="00E76419" w:rsidRDefault="00B363B9">
      <w:pPr>
        <w:jc w:val="center"/>
        <w:divId w:val="1097218448"/>
        <w:rPr>
          <w:rFonts w:eastAsia="Times New Roman"/>
          <w:spacing w:val="30"/>
          <w:u w:val="single"/>
        </w:rPr>
      </w:pPr>
      <w:hyperlink r:id="rId7" w:tgtFrame="_self" w:history="1">
        <w:r w:rsidR="00BC7A11">
          <w:rPr>
            <w:rStyle w:val="Hyperlink"/>
            <w:rFonts w:eastAsia="Times New Roman"/>
            <w:spacing w:val="30"/>
          </w:rPr>
          <w:t>rxxxxggggoles.pdf</w:t>
        </w:r>
      </w:hyperlink>
    </w:p>
    <w:p w:rsidR="00E76419" w:rsidRDefault="00BC7A11">
      <w:pPr>
        <w:divId w:val="1079401641"/>
        <w:rPr>
          <w:rFonts w:eastAsia="Times New Roman"/>
        </w:rPr>
      </w:pPr>
      <w:r>
        <w:rPr>
          <w:rFonts w:eastAsia="Times New Roman"/>
        </w:rPr>
        <w:t>2016-03-01</w:t>
      </w:r>
    </w:p>
    <w:p w:rsidR="00E76419" w:rsidRDefault="00BC7A11">
      <w:pPr>
        <w:divId w:val="1422141612"/>
        <w:rPr>
          <w:rFonts w:eastAsia="Times New Roman"/>
        </w:rPr>
      </w:pPr>
      <w:r>
        <w:rPr>
          <w:rFonts w:eastAsia="Times New Roman"/>
        </w:rPr>
        <w:t>TO: SarahElizabeth White</w:t>
      </w:r>
    </w:p>
    <w:p w:rsidR="00E76419" w:rsidRDefault="00BC7A11">
      <w:pPr>
        <w:divId w:val="1481969746"/>
        <w:rPr>
          <w:rFonts w:eastAsia="Times New Roman"/>
        </w:rPr>
      </w:pPr>
      <w:r>
        <w:rPr>
          <w:rFonts w:eastAsia="Times New Roman"/>
        </w:rPr>
        <w:t>FR: Sarah White</w:t>
      </w:r>
    </w:p>
    <w:p w:rsidR="00E76419" w:rsidRDefault="00BC7A11">
      <w:pPr>
        <w:divId w:val="885991429"/>
        <w:rPr>
          <w:rFonts w:eastAsia="Times New Roman"/>
        </w:rPr>
      </w:pPr>
      <w:r>
        <w:rPr>
          <w:rFonts w:eastAsia="Times New Roman"/>
        </w:rPr>
        <w:t xml:space="preserve">CC: SarahElizabeth White  </w:t>
      </w:r>
      <w:hyperlink r:id="rId8" w:tgtFrame="_self" w:history="1">
        <w:r>
          <w:rPr>
            <w:rStyle w:val="Hyperlink"/>
            <w:rFonts w:eastAsia="Times New Roman"/>
          </w:rPr>
          <w:t>checklist.pdf</w:t>
        </w:r>
      </w:hyperlink>
    </w:p>
    <w:p w:rsidR="00E76419" w:rsidRDefault="00BC7A11">
      <w:pPr>
        <w:divId w:val="1376538703"/>
        <w:rPr>
          <w:rFonts w:eastAsia="Times New Roman"/>
        </w:rPr>
      </w:pPr>
      <w:r>
        <w:rPr>
          <w:rFonts w:eastAsia="Times New Roman"/>
        </w:rPr>
        <w:t>RE: entity name 1: Results of Due-Diligence Review</w:t>
      </w:r>
    </w:p>
    <w:p w:rsidR="00631260" w:rsidRDefault="00BC7A11" w:rsidP="007204DD">
      <w:pPr>
        <w:divId w:val="2085758202"/>
        <w:rPr>
          <w:rFonts w:eastAsia="Times New Roman"/>
        </w:rPr>
      </w:pPr>
      <w:r>
        <w:rPr>
          <w:rFonts w:eastAsia="Times New Roman"/>
        </w:rPr>
        <w:t> </w:t>
      </w:r>
      <w:ins w:id="1" w:author="Unknown">
        <w:r>
          <w:rPr>
            <w:rFonts w:eastAsia="Times New Roman"/>
          </w:rPr>
          <w:t> </w:t>
        </w:r>
      </w:ins>
    </w:p>
    <w:p w:rsidR="00E76419" w:rsidRDefault="00AC2AA1">
      <w:pPr>
        <w:divId w:val="410615264"/>
        <w:rPr>
          <w:rFonts w:eastAsia="Times New Roman"/>
        </w:rPr>
      </w:pPr>
      <w:r>
        <w:rPr>
          <w:rFonts w:eastAsia="Times New Roman"/>
        </w:rPr>
        <w:object w:dxaOrig="1065"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5pt;height:40.5pt" o:ole="">
            <v:imagedata r:id="rId9" o:title=""/>
          </v:shape>
          <o:OLEObject Type="Embed" ProgID="Package" ShapeID="_x0000_i1025" DrawAspect="Content" ObjectID="_1529682180" r:id="rId10"/>
        </w:object>
      </w:r>
      <w:ins w:id="2" w:author="Unknown">
        <w:r w:rsidR="00BC7A11">
          <w:rPr>
            <w:rFonts w:eastAsia="Times New Roman"/>
          </w:rPr>
          <w:t xml:space="preserve"> </w:t>
        </w:r>
        <w:r w:rsidR="00BC7A11">
          <w:rPr>
            <w:rFonts w:eastAsia="Times New Roman"/>
          </w:rPr>
          <w:fldChar w:fldCharType="begin"/>
        </w:r>
        <w:r w:rsidR="00BC7A11">
          <w:rPr>
            <w:rFonts w:eastAsia="Times New Roman"/>
          </w:rPr>
          <w:instrText xml:space="preserve"> HYPERLINK "http://dc-vm-etka-d-21:8580/etk-mintz-bi-dev/page.request.do?page=form.utilities.fetchimanage&amp;baseid=451&amp;code=nRNPlVDcWHXoyCMC&amp;filename=life.pdf" \t "_self" </w:instrText>
        </w:r>
        <w:r w:rsidR="00BC7A11">
          <w:rPr>
            <w:rFonts w:eastAsia="Times New Roman"/>
          </w:rPr>
          <w:fldChar w:fldCharType="separate"/>
        </w:r>
        <w:r w:rsidR="00BC7A11">
          <w:rPr>
            <w:rStyle w:val="Hyperlink"/>
            <w:rFonts w:eastAsia="Times New Roman"/>
          </w:rPr>
          <w:t>life.pdf</w:t>
        </w:r>
        <w:r w:rsidR="00BC7A11">
          <w:rPr>
            <w:rFonts w:eastAsia="Times New Roman"/>
          </w:rPr>
          <w:fldChar w:fldCharType="end"/>
        </w:r>
      </w:ins>
    </w:p>
    <w:p w:rsidR="00E76419" w:rsidRDefault="00BC7A11">
      <w:pPr>
        <w:pStyle w:val="NormalWeb"/>
        <w:divId w:val="602611593"/>
      </w:pPr>
      <w:r>
        <w:t>This memorandum summarizes the results of our review of entity name 1, pursuant to your request and at your direction to assist you in your due-diligence process.</w:t>
      </w:r>
      <w:r w:rsidR="00FD5381">
        <w:t xml:space="preserve"> sdfgsdfg</w:t>
      </w:r>
    </w:p>
    <w:p w:rsidR="00E76419" w:rsidRDefault="00BC7A11">
      <w:pPr>
        <w:pStyle w:val="NormalWeb"/>
        <w:divId w:val="602611593"/>
      </w:pPr>
      <w:r>
        <w:t> </w:t>
      </w:r>
    </w:p>
    <w:p w:rsidR="00E76419" w:rsidRDefault="00BC7A11">
      <w:pPr>
        <w:pStyle w:val="NormalWeb"/>
        <w:divId w:val="602611593"/>
      </w:pPr>
      <w:ins w:id="3" w:author="Unknown">
        <w:r>
          <w:t xml:space="preserve">  </w:t>
        </w:r>
        <w:r>
          <w:fldChar w:fldCharType="begin"/>
        </w:r>
        <w:r>
          <w:instrText xml:space="preserve"> HYPERLINK "http://dc-vm-etka-d-21:8580/etk-mintz-bi-dev/page.request.do?page=form.utilities.fetchimanage&amp;baseid=451&amp;code=HyCBSbpkZjEAiLtt&amp;filename=roles.pdf" \t "_self" </w:instrText>
        </w:r>
        <w:r>
          <w:fldChar w:fldCharType="separate"/>
        </w:r>
        <w:r>
          <w:rPr>
            <w:rStyle w:val="Hyperlink"/>
          </w:rPr>
          <w:t>roles.pdf</w:t>
        </w:r>
        <w:r>
          <w:fldChar w:fldCharType="end"/>
        </w:r>
      </w:ins>
    </w:p>
    <w:p w:rsidR="00E76419" w:rsidRDefault="00BC7A11">
      <w:pPr>
        <w:pStyle w:val="NormalWeb"/>
        <w:divId w:val="602611593"/>
      </w:pPr>
      <w:r>
        <w:t> </w:t>
      </w:r>
    </w:p>
    <w:p w:rsidR="00E76419" w:rsidRDefault="00BC7A11">
      <w:pPr>
        <w:pStyle w:val="NormalWeb"/>
        <w:divId w:val="602611593"/>
      </w:pPr>
      <w:r>
        <w:t xml:space="preserve">  </w:t>
      </w:r>
      <w:hyperlink r:id="rId11" w:tgtFrame="_self" w:history="1">
        <w:r>
          <w:rPr>
            <w:rStyle w:val="Hyperlink"/>
          </w:rPr>
          <w:t>life.pdf</w:t>
        </w:r>
      </w:hyperlink>
    </w:p>
    <w:p w:rsidR="00E76419" w:rsidRDefault="00BC7A11">
      <w:pPr>
        <w:pStyle w:val="NormalWeb"/>
        <w:divId w:val="602611593"/>
      </w:pPr>
      <w:r>
        <w:t>This review, commenced 2016-02-22, focused on finding any controversies naming entity name 1 but not his current or past employers or affiliations. It included verifying his education and employment history, as cited in the biographical materials provided to us; searching for criminal and civil litigation naming him as a party; searching for any actions taken against him by regulators or licensing authorities; reviewing his driving record and credit report with his signed consent; and reviewing news articles and social media for adverse information.</w:t>
      </w:r>
    </w:p>
    <w:p w:rsidR="00E76419" w:rsidRDefault="00BC7A11">
      <w:pPr>
        <w:jc w:val="center"/>
        <w:divId w:val="1660380210"/>
        <w:rPr>
          <w:rFonts w:eastAsia="Times New Roman"/>
          <w:u w:val="single"/>
        </w:rPr>
      </w:pPr>
      <w:r>
        <w:rPr>
          <w:rFonts w:eastAsia="Times New Roman"/>
          <w:u w:val="single"/>
        </w:rPr>
        <w:t>SCOPE OF SEARCHES</w:t>
      </w:r>
    </w:p>
    <w:p w:rsidR="00E76419" w:rsidRDefault="00BC7A11">
      <w:pPr>
        <w:pStyle w:val="NormalWeb"/>
        <w:divId w:val="1660380210"/>
      </w:pPr>
      <w:r>
        <w:t>This is a Level I review that encompasses at least 10 years.</w:t>
      </w:r>
    </w:p>
    <w:p w:rsidR="00E76419" w:rsidRDefault="00BC7A11">
      <w:pPr>
        <w:pStyle w:val="NormalWeb"/>
        <w:divId w:val="1660380210"/>
      </w:pPr>
      <w:r>
        <w:lastRenderedPageBreak/>
        <w:t>Our research focused on [County, State] and [County, State] — jurisdictions where the candidate currently lives and works. Depending on the jurisdiction, in addition to the searches described below, we reviewed a number of sources, such as driving records, property records, corporate records, UCC financing statements, regulatory filings, various Internet sources and proprietary databases.</w:t>
      </w:r>
    </w:p>
    <w:p w:rsidR="00E76419" w:rsidRDefault="00BC7A11">
      <w:pPr>
        <w:jc w:val="center"/>
        <w:divId w:val="674189618"/>
        <w:rPr>
          <w:rFonts w:eastAsia="Times New Roman"/>
          <w:u w:val="single"/>
        </w:rPr>
      </w:pPr>
      <w:r>
        <w:rPr>
          <w:rFonts w:eastAsia="Times New Roman"/>
          <w:u w:val="single"/>
        </w:rPr>
        <w:t>HIGHLIGHTS</w:t>
      </w:r>
    </w:p>
    <w:p w:rsidR="00E76419" w:rsidRDefault="00BC7A11">
      <w:pPr>
        <w:numPr>
          <w:ilvl w:val="0"/>
          <w:numId w:val="1"/>
        </w:numPr>
        <w:spacing w:before="100" w:beforeAutospacing="1" w:after="100" w:afterAutospacing="1" w:line="240" w:lineRule="auto"/>
        <w:divId w:val="674189618"/>
        <w:rPr>
          <w:rFonts w:eastAsia="Times New Roman"/>
        </w:rPr>
      </w:pPr>
      <w:r>
        <w:rPr>
          <w:rFonts w:eastAsia="Times New Roman"/>
        </w:rPr>
        <w:t xml:space="preserve">We verified that </w:t>
      </w:r>
      <w:r>
        <w:rPr>
          <w:rFonts w:eastAsia="Times New Roman"/>
          <w:shd w:val="clear" w:color="auto" w:fill="FFD700"/>
        </w:rPr>
        <w:t>entity name 1</w:t>
      </w:r>
      <w:r>
        <w:rPr>
          <w:rFonts w:eastAsia="Times New Roman"/>
        </w:rPr>
        <w:t xml:space="preserve"> is currently a </w:t>
      </w:r>
      <w:r>
        <w:rPr>
          <w:rFonts w:eastAsia="Times New Roman"/>
          <w:shd w:val="clear" w:color="auto" w:fill="A9A9A9"/>
        </w:rPr>
        <w:t xml:space="preserve">[position] </w:t>
      </w:r>
      <w:r>
        <w:rPr>
          <w:rFonts w:eastAsia="Times New Roman"/>
        </w:rPr>
        <w:t xml:space="preserve">of </w:t>
      </w:r>
      <w:r>
        <w:rPr>
          <w:rFonts w:eastAsia="Times New Roman"/>
          <w:shd w:val="clear" w:color="auto" w:fill="A9A9A9"/>
        </w:rPr>
        <w:t>[Company]</w:t>
      </w:r>
      <w:r>
        <w:rPr>
          <w:rFonts w:eastAsia="Times New Roman"/>
        </w:rPr>
        <w:t xml:space="preserve"> and lives at </w:t>
      </w:r>
      <w:r>
        <w:rPr>
          <w:rFonts w:eastAsia="Times New Roman"/>
          <w:shd w:val="clear" w:color="auto" w:fill="A9A9A9"/>
        </w:rPr>
        <w:t>[Address]</w:t>
      </w:r>
      <w:r>
        <w:rPr>
          <w:rFonts w:eastAsia="Times New Roman"/>
        </w:rPr>
        <w:t xml:space="preserve"> in</w:t>
      </w:r>
      <w:r>
        <w:rPr>
          <w:rFonts w:eastAsia="Times New Roman"/>
          <w:shd w:val="clear" w:color="auto" w:fill="A9A9A9"/>
        </w:rPr>
        <w:t xml:space="preserve"> [City, State]</w:t>
      </w:r>
      <w:r>
        <w:rPr>
          <w:rFonts w:eastAsia="Times New Roman"/>
        </w:rPr>
        <w:t xml:space="preserve">. </w:t>
      </w:r>
      <w:r>
        <w:rPr>
          <w:rStyle w:val="Strong"/>
          <w:rFonts w:eastAsia="Times New Roman"/>
        </w:rPr>
        <w:t>[Only report if you have verified this information.] </w:t>
      </w:r>
    </w:p>
    <w:p w:rsidR="00E76419" w:rsidRDefault="00BC7A11">
      <w:pPr>
        <w:numPr>
          <w:ilvl w:val="0"/>
          <w:numId w:val="1"/>
        </w:numPr>
        <w:spacing w:before="100" w:beforeAutospacing="1" w:after="100" w:afterAutospacing="1" w:line="240" w:lineRule="auto"/>
        <w:divId w:val="674189618"/>
        <w:rPr>
          <w:rFonts w:eastAsia="Times New Roman"/>
        </w:rPr>
      </w:pPr>
      <w:r>
        <w:rPr>
          <w:rFonts w:eastAsia="Times New Roman"/>
        </w:rPr>
        <w:t xml:space="preserve">We verified </w:t>
      </w:r>
      <w:r>
        <w:rPr>
          <w:rFonts w:eastAsia="Times New Roman"/>
          <w:shd w:val="clear" w:color="auto" w:fill="FFD700"/>
        </w:rPr>
        <w:t>entity name 1</w:t>
      </w:r>
      <w:r>
        <w:rPr>
          <w:rFonts w:eastAsia="Times New Roman"/>
        </w:rPr>
        <w:t>’s educational history and substantially verified his employment history.</w:t>
      </w:r>
    </w:p>
    <w:p w:rsidR="00E76419" w:rsidRDefault="00BC7A11">
      <w:pPr>
        <w:numPr>
          <w:ilvl w:val="0"/>
          <w:numId w:val="1"/>
        </w:numPr>
        <w:spacing w:before="100" w:beforeAutospacing="1" w:after="100" w:afterAutospacing="1" w:line="240" w:lineRule="auto"/>
        <w:divId w:val="674189618"/>
        <w:rPr>
          <w:rFonts w:eastAsia="Times New Roman"/>
        </w:rPr>
      </w:pPr>
      <w:r>
        <w:rPr>
          <w:rFonts w:eastAsia="Times New Roman"/>
        </w:rPr>
        <w:t>We found no criminal or civil litigation naming</w:t>
      </w:r>
      <w:r>
        <w:rPr>
          <w:rFonts w:eastAsia="Times New Roman"/>
          <w:shd w:val="clear" w:color="auto" w:fill="FFD700"/>
        </w:rPr>
        <w:t xml:space="preserve"> entity name 1</w:t>
      </w:r>
      <w:r>
        <w:rPr>
          <w:rFonts w:eastAsia="Times New Roman"/>
        </w:rPr>
        <w:t xml:space="preserve"> as a party.</w:t>
      </w:r>
    </w:p>
    <w:p w:rsidR="00E76419" w:rsidRDefault="00BC7A11">
      <w:pPr>
        <w:numPr>
          <w:ilvl w:val="0"/>
          <w:numId w:val="1"/>
        </w:numPr>
        <w:spacing w:before="100" w:beforeAutospacing="1" w:after="100" w:afterAutospacing="1" w:line="240" w:lineRule="auto"/>
        <w:divId w:val="674189618"/>
        <w:rPr>
          <w:rFonts w:eastAsia="Times New Roman"/>
        </w:rPr>
      </w:pPr>
      <w:r>
        <w:rPr>
          <w:rFonts w:eastAsia="Times New Roman"/>
        </w:rPr>
        <w:t>We found no regulatory actions taken against him. </w:t>
      </w:r>
    </w:p>
    <w:p w:rsidR="00E76419" w:rsidRDefault="00BC7A11">
      <w:pPr>
        <w:numPr>
          <w:ilvl w:val="0"/>
          <w:numId w:val="1"/>
        </w:numPr>
        <w:spacing w:before="100" w:beforeAutospacing="1" w:after="100" w:afterAutospacing="1" w:line="240" w:lineRule="auto"/>
        <w:divId w:val="674189618"/>
        <w:rPr>
          <w:rFonts w:eastAsia="Times New Roman"/>
        </w:rPr>
      </w:pPr>
      <w:r>
        <w:rPr>
          <w:rFonts w:eastAsia="Times New Roman"/>
        </w:rPr>
        <w:t>We reviewed a copy of his Experian credit report, which cited no past-due accounts, collections matters, liens, judgments or bankruptcies. </w:t>
      </w:r>
    </w:p>
    <w:p w:rsidR="00E76419" w:rsidRDefault="00BC7A11">
      <w:pPr>
        <w:numPr>
          <w:ilvl w:val="0"/>
          <w:numId w:val="1"/>
        </w:numPr>
        <w:spacing w:before="100" w:beforeAutospacing="1" w:after="100" w:afterAutospacing="1" w:line="240" w:lineRule="auto"/>
        <w:divId w:val="674189618"/>
        <w:rPr>
          <w:rFonts w:eastAsia="Times New Roman"/>
        </w:rPr>
      </w:pPr>
      <w:r>
        <w:rPr>
          <w:rFonts w:eastAsia="Times New Roman"/>
          <w:shd w:val="clear" w:color="auto" w:fill="FFD700"/>
        </w:rPr>
        <w:t>entity name 1</w:t>
      </w:r>
      <w:r>
        <w:rPr>
          <w:rFonts w:eastAsia="Times New Roman"/>
        </w:rPr>
        <w:t xml:space="preserve"> has a valid </w:t>
      </w:r>
      <w:r>
        <w:rPr>
          <w:rFonts w:eastAsia="Times New Roman"/>
          <w:shd w:val="clear" w:color="auto" w:fill="A9A9A9"/>
        </w:rPr>
        <w:t>[State]</w:t>
      </w:r>
      <w:r>
        <w:rPr>
          <w:rFonts w:eastAsia="Times New Roman"/>
        </w:rPr>
        <w:t xml:space="preserve"> driver’s license, and his driving record shows no infractions.</w:t>
      </w:r>
    </w:p>
    <w:p w:rsidR="00E76419" w:rsidRDefault="00BC7A11">
      <w:pPr>
        <w:numPr>
          <w:ilvl w:val="0"/>
          <w:numId w:val="1"/>
        </w:numPr>
        <w:spacing w:before="100" w:beforeAutospacing="1" w:after="100" w:afterAutospacing="1" w:line="240" w:lineRule="auto"/>
        <w:divId w:val="674189618"/>
        <w:rPr>
          <w:rFonts w:eastAsia="Times New Roman"/>
        </w:rPr>
      </w:pPr>
      <w:r>
        <w:rPr>
          <w:rFonts w:eastAsia="Times New Roman"/>
        </w:rPr>
        <w:t xml:space="preserve">We found no adverse press coverage of </w:t>
      </w:r>
      <w:r>
        <w:rPr>
          <w:rFonts w:eastAsia="Times New Roman"/>
          <w:shd w:val="clear" w:color="auto" w:fill="FFD700"/>
        </w:rPr>
        <w:t>entity name 1</w:t>
      </w:r>
      <w:r>
        <w:rPr>
          <w:rFonts w:eastAsia="Times New Roman"/>
        </w:rPr>
        <w:t>.</w:t>
      </w:r>
    </w:p>
    <w:p w:rsidR="00E76419" w:rsidRDefault="00BC7A11">
      <w:pPr>
        <w:spacing w:after="0"/>
        <w:jc w:val="center"/>
        <w:divId w:val="420681838"/>
        <w:rPr>
          <w:rFonts w:eastAsia="Times New Roman"/>
          <w:u w:val="single"/>
        </w:rPr>
      </w:pPr>
      <w:r>
        <w:rPr>
          <w:rFonts w:eastAsia="Times New Roman"/>
          <w:u w:val="single"/>
        </w:rPr>
        <w:t>FINDINGS</w:t>
      </w:r>
    </w:p>
    <w:p w:rsidR="00E76419" w:rsidRDefault="00BC7A11">
      <w:pPr>
        <w:divId w:val="1043141441"/>
        <w:rPr>
          <w:rFonts w:eastAsia="Times New Roman"/>
          <w:u w:val="single"/>
        </w:rPr>
      </w:pPr>
      <w:r>
        <w:rPr>
          <w:rFonts w:eastAsia="Times New Roman"/>
          <w:u w:val="single"/>
        </w:rPr>
        <w:t>EMPLOYMENT VERIFICATION</w:t>
      </w:r>
    </w:p>
    <w:p w:rsidR="00E76419" w:rsidRDefault="00BC7A11">
      <w:pPr>
        <w:pStyle w:val="NormalWeb"/>
        <w:divId w:val="1364600818"/>
      </w:pPr>
      <w:r>
        <w:t>We took steps to verify [Name]’s employment history, as cited in his candidate profile, through calls to past employers [as applicable] and searches of press reports, Securities and Exchange Commission (SEC) filings and other online sources, including an official employment verification database. The following is what we found:</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215"/>
        <w:gridCol w:w="5215"/>
      </w:tblGrid>
      <w:tr w:rsidR="00E76419">
        <w:trPr>
          <w:divId w:val="1364600818"/>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E76419" w:rsidRDefault="00BC7A11">
            <w:pPr>
              <w:jc w:val="center"/>
              <w:rPr>
                <w:rFonts w:eastAsia="Times New Roman"/>
                <w:b/>
                <w:bCs/>
              </w:rPr>
            </w:pPr>
            <w:r>
              <w:rPr>
                <w:rFonts w:eastAsia="Times New Roman"/>
                <w:b/>
                <w:bCs/>
              </w:rPr>
              <w:t>Profile</w:t>
            </w:r>
          </w:p>
        </w:tc>
        <w:tc>
          <w:tcPr>
            <w:tcW w:w="2500" w:type="pct"/>
            <w:tcBorders>
              <w:top w:val="outset" w:sz="6" w:space="0" w:color="auto"/>
              <w:left w:val="outset" w:sz="6" w:space="0" w:color="auto"/>
              <w:bottom w:val="outset" w:sz="6" w:space="0" w:color="auto"/>
              <w:right w:val="outset" w:sz="6" w:space="0" w:color="auto"/>
            </w:tcBorders>
            <w:vAlign w:val="center"/>
            <w:hideMark/>
          </w:tcPr>
          <w:p w:rsidR="00E76419" w:rsidRDefault="00BC7A11">
            <w:pPr>
              <w:jc w:val="center"/>
              <w:rPr>
                <w:rFonts w:eastAsia="Times New Roman"/>
                <w:b/>
                <w:bCs/>
              </w:rPr>
            </w:pPr>
            <w:r>
              <w:rPr>
                <w:rFonts w:eastAsia="Times New Roman"/>
                <w:b/>
                <w:bCs/>
              </w:rPr>
              <w:t>Verification Efforts</w:t>
            </w:r>
          </w:p>
        </w:tc>
      </w:tr>
      <w:tr w:rsidR="00E76419">
        <w:trPr>
          <w:divId w:val="136460081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76419" w:rsidRDefault="00BC7A11">
            <w:pPr>
              <w:rPr>
                <w:rFonts w:eastAsia="Times New Roman"/>
              </w:rPr>
            </w:pPr>
            <w:r>
              <w:rPr>
                <w:rStyle w:val="Emphasis"/>
                <w:rFonts w:eastAsia="Times New Roman"/>
              </w:rPr>
              <w:t>Not cited</w:t>
            </w:r>
          </w:p>
        </w:tc>
        <w:tc>
          <w:tcPr>
            <w:tcW w:w="0" w:type="auto"/>
            <w:tcBorders>
              <w:top w:val="outset" w:sz="6" w:space="0" w:color="auto"/>
              <w:left w:val="outset" w:sz="6" w:space="0" w:color="auto"/>
              <w:bottom w:val="outset" w:sz="6" w:space="0" w:color="auto"/>
              <w:right w:val="outset" w:sz="6" w:space="0" w:color="auto"/>
            </w:tcBorders>
            <w:vAlign w:val="center"/>
            <w:hideMark/>
          </w:tcPr>
          <w:p w:rsidR="00E76419" w:rsidRDefault="00BC7A11">
            <w:pPr>
              <w:rPr>
                <w:rFonts w:eastAsia="Times New Roman"/>
              </w:rPr>
            </w:pPr>
            <w:r>
              <w:rPr>
                <w:rStyle w:val="Strong"/>
                <w:rFonts w:eastAsia="Times New Roman"/>
              </w:rPr>
              <w:t>Date – Date:  Company</w:t>
            </w:r>
            <w:r>
              <w:rPr>
                <w:rFonts w:eastAsia="Times New Roman"/>
              </w:rPr>
              <w:br/>
              <w:t xml:space="preserve">  </w:t>
            </w:r>
          </w:p>
          <w:p w:rsidR="00E76419" w:rsidRDefault="00BC7A11">
            <w:pPr>
              <w:numPr>
                <w:ilvl w:val="0"/>
                <w:numId w:val="2"/>
              </w:numPr>
              <w:spacing w:before="100" w:beforeAutospacing="1" w:after="100" w:afterAutospacing="1" w:line="240" w:lineRule="auto"/>
              <w:rPr>
                <w:rFonts w:eastAsia="Times New Roman"/>
              </w:rPr>
            </w:pPr>
            <w:r>
              <w:rPr>
                <w:rFonts w:eastAsia="Times New Roman"/>
              </w:rPr>
              <w:t>Title</w:t>
            </w:r>
          </w:p>
          <w:p w:rsidR="00E76419" w:rsidRDefault="00BC7A11">
            <w:pPr>
              <w:spacing w:after="0"/>
              <w:rPr>
                <w:rFonts w:eastAsia="Times New Roman"/>
              </w:rPr>
            </w:pPr>
            <w:r>
              <w:rPr>
                <w:rFonts w:eastAsia="Times New Roman"/>
              </w:rPr>
              <w:t> </w:t>
            </w:r>
            <w:r>
              <w:rPr>
                <w:rFonts w:eastAsia="Times New Roman"/>
              </w:rPr>
              <w:br/>
            </w:r>
            <w:r>
              <w:rPr>
                <w:rFonts w:eastAsia="Times New Roman"/>
                <w:shd w:val="clear" w:color="auto" w:fill="FFD700"/>
              </w:rPr>
              <w:t>entity name 1</w:t>
            </w:r>
            <w:r>
              <w:rPr>
                <w:rFonts w:eastAsia="Times New Roman"/>
              </w:rPr>
              <w:t xml:space="preserve"> is currently listed as a </w:t>
            </w:r>
            <w:r>
              <w:rPr>
                <w:rFonts w:eastAsia="Times New Roman"/>
                <w:shd w:val="clear" w:color="auto" w:fill="A9A9A9"/>
              </w:rPr>
              <w:t>[position]</w:t>
            </w:r>
            <w:r>
              <w:rPr>
                <w:rFonts w:eastAsia="Times New Roman"/>
              </w:rPr>
              <w:t xml:space="preserve"> on </w:t>
            </w:r>
            <w:r>
              <w:rPr>
                <w:rFonts w:eastAsia="Times New Roman"/>
                <w:shd w:val="clear" w:color="auto" w:fill="A9A9A9"/>
              </w:rPr>
              <w:t>[Company]</w:t>
            </w:r>
            <w:r>
              <w:rPr>
                <w:rFonts w:eastAsia="Times New Roman"/>
              </w:rPr>
              <w:t>’s website.</w:t>
            </w:r>
          </w:p>
        </w:tc>
      </w:tr>
      <w:tr w:rsidR="00E76419">
        <w:trPr>
          <w:divId w:val="136460081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76419" w:rsidRDefault="00BC7A11">
            <w:pPr>
              <w:rPr>
                <w:rFonts w:eastAsia="Times New Roman"/>
              </w:rPr>
            </w:pPr>
            <w:r>
              <w:rPr>
                <w:rStyle w:val="Strong"/>
                <w:rFonts w:eastAsia="Times New Roman"/>
              </w:rPr>
              <w:t>Date – Date:  Company</w:t>
            </w:r>
            <w:r>
              <w:rPr>
                <w:rFonts w:eastAsia="Times New Roman"/>
              </w:rPr>
              <w:br/>
              <w:t xml:space="preserve">  </w:t>
            </w:r>
          </w:p>
          <w:p w:rsidR="00E76419" w:rsidRDefault="00BC7A11">
            <w:pPr>
              <w:numPr>
                <w:ilvl w:val="0"/>
                <w:numId w:val="3"/>
              </w:numPr>
              <w:spacing w:before="100" w:beforeAutospacing="1" w:after="100" w:afterAutospacing="1" w:line="240" w:lineRule="auto"/>
              <w:rPr>
                <w:rFonts w:eastAsia="Times New Roman"/>
              </w:rPr>
            </w:pPr>
            <w:r>
              <w:rPr>
                <w:rFonts w:eastAsia="Times New Roman"/>
              </w:rPr>
              <w:t>Title</w:t>
            </w:r>
          </w:p>
          <w:p w:rsidR="00E76419" w:rsidRDefault="00BC7A11">
            <w:pPr>
              <w:spacing w:after="0"/>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76419" w:rsidRDefault="00BC7A11">
            <w:pPr>
              <w:rPr>
                <w:rFonts w:eastAsia="Times New Roman"/>
              </w:rPr>
            </w:pPr>
            <w:r>
              <w:rPr>
                <w:rFonts w:eastAsia="Times New Roman"/>
                <w:shd w:val="clear" w:color="auto" w:fill="A9A9A9"/>
              </w:rPr>
              <w:t xml:space="preserve">[Company] </w:t>
            </w:r>
            <w:r>
              <w:rPr>
                <w:rFonts w:eastAsia="Times New Roman"/>
              </w:rPr>
              <w:t xml:space="preserve">outsources its employment verifications to a third party, which confirmed that </w:t>
            </w:r>
            <w:r>
              <w:rPr>
                <w:rFonts w:eastAsia="Times New Roman"/>
                <w:shd w:val="clear" w:color="auto" w:fill="FFD700"/>
              </w:rPr>
              <w:t>entity name 1</w:t>
            </w:r>
            <w:r>
              <w:rPr>
                <w:rFonts w:eastAsia="Times New Roman"/>
              </w:rPr>
              <w:t xml:space="preserve"> was employed by </w:t>
            </w:r>
            <w:r>
              <w:rPr>
                <w:rFonts w:eastAsia="Times New Roman"/>
                <w:shd w:val="clear" w:color="auto" w:fill="A9A9A9"/>
              </w:rPr>
              <w:t>[company]</w:t>
            </w:r>
            <w:r>
              <w:rPr>
                <w:rFonts w:eastAsia="Times New Roman"/>
              </w:rPr>
              <w:t xml:space="preserve"> from …</w:t>
            </w:r>
            <w:r>
              <w:rPr>
                <w:rStyle w:val="Strong"/>
                <w:rFonts w:eastAsia="Times New Roman"/>
              </w:rPr>
              <w:t>[use this language for all worknumber employment verifications]</w:t>
            </w:r>
            <w:r>
              <w:rPr>
                <w:rFonts w:eastAsia="Times New Roman"/>
              </w:rPr>
              <w:br/>
              <w:t> </w:t>
            </w:r>
          </w:p>
        </w:tc>
      </w:tr>
      <w:tr w:rsidR="00E76419">
        <w:trPr>
          <w:divId w:val="136460081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76419" w:rsidRDefault="00BC7A11">
            <w:pPr>
              <w:rPr>
                <w:rFonts w:eastAsia="Times New Roman"/>
              </w:rPr>
            </w:pPr>
            <w:r>
              <w:rPr>
                <w:rStyle w:val="Strong"/>
                <w:rFonts w:eastAsia="Times New Roman"/>
              </w:rPr>
              <w:t>Date – Date:  Company</w:t>
            </w:r>
            <w:r>
              <w:rPr>
                <w:rFonts w:eastAsia="Times New Roman"/>
              </w:rPr>
              <w:br/>
            </w:r>
            <w:r>
              <w:rPr>
                <w:rFonts w:eastAsia="Times New Roman"/>
              </w:rPr>
              <w:br/>
            </w:r>
            <w:r>
              <w:rPr>
                <w:rFonts w:eastAsia="Times New Roman"/>
              </w:rPr>
              <w:lastRenderedPageBreak/>
              <w:t xml:space="preserve">  </w:t>
            </w:r>
          </w:p>
          <w:p w:rsidR="00E76419" w:rsidRDefault="00BC7A11">
            <w:pPr>
              <w:numPr>
                <w:ilvl w:val="0"/>
                <w:numId w:val="4"/>
              </w:numPr>
              <w:spacing w:before="100" w:beforeAutospacing="1" w:after="100" w:afterAutospacing="1" w:line="240" w:lineRule="auto"/>
              <w:rPr>
                <w:rFonts w:eastAsia="Times New Roman"/>
              </w:rPr>
            </w:pPr>
            <w:r>
              <w:rPr>
                <w:rFonts w:eastAsia="Times New Roman"/>
              </w:rPr>
              <w:t>Date to Date:  Title</w:t>
            </w:r>
          </w:p>
          <w:p w:rsidR="00E76419" w:rsidRDefault="00BC7A11">
            <w:pPr>
              <w:numPr>
                <w:ilvl w:val="0"/>
                <w:numId w:val="4"/>
              </w:numPr>
              <w:spacing w:before="100" w:beforeAutospacing="1" w:after="100" w:afterAutospacing="1" w:line="240" w:lineRule="auto"/>
              <w:rPr>
                <w:rFonts w:eastAsia="Times New Roman"/>
              </w:rPr>
            </w:pPr>
            <w:r>
              <w:rPr>
                <w:rFonts w:eastAsia="Times New Roman"/>
              </w:rPr>
              <w:t>Date to Date:  Title</w:t>
            </w:r>
          </w:p>
          <w:p w:rsidR="00E76419" w:rsidRDefault="00BC7A11">
            <w:pPr>
              <w:numPr>
                <w:ilvl w:val="0"/>
                <w:numId w:val="4"/>
              </w:numPr>
              <w:spacing w:before="100" w:beforeAutospacing="1" w:after="100" w:afterAutospacing="1" w:line="240" w:lineRule="auto"/>
              <w:rPr>
                <w:rFonts w:eastAsia="Times New Roman"/>
              </w:rPr>
            </w:pPr>
            <w:r>
              <w:rPr>
                <w:rFonts w:eastAsia="Times New Roman"/>
              </w:rPr>
              <w:t>Date to Date:  Title</w:t>
            </w:r>
          </w:p>
          <w:p w:rsidR="00E76419" w:rsidRDefault="00BC7A11">
            <w:pPr>
              <w:spacing w:after="0"/>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76419" w:rsidRDefault="00BC7A11">
            <w:pPr>
              <w:rPr>
                <w:rFonts w:eastAsia="Times New Roman"/>
              </w:rPr>
            </w:pPr>
            <w:r>
              <w:rPr>
                <w:rFonts w:eastAsia="Times New Roman"/>
              </w:rPr>
              <w:lastRenderedPageBreak/>
              <w:t>According to SEC filings....</w:t>
            </w:r>
            <w:r>
              <w:rPr>
                <w:rFonts w:eastAsia="Times New Roman"/>
              </w:rPr>
              <w:br/>
              <w:t> </w:t>
            </w:r>
          </w:p>
        </w:tc>
      </w:tr>
      <w:tr w:rsidR="00E76419">
        <w:trPr>
          <w:divId w:val="136460081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76419" w:rsidRDefault="00BC7A11">
            <w:pPr>
              <w:rPr>
                <w:rFonts w:eastAsia="Times New Roman"/>
              </w:rPr>
            </w:pPr>
            <w:r>
              <w:rPr>
                <w:rStyle w:val="Strong"/>
                <w:rFonts w:eastAsia="Times New Roman"/>
              </w:rPr>
              <w:lastRenderedPageBreak/>
              <w:t>Date – Date:  Company</w:t>
            </w:r>
            <w:r>
              <w:rPr>
                <w:rFonts w:eastAsia="Times New Roman"/>
              </w:rPr>
              <w:br/>
              <w:t xml:space="preserve">  </w:t>
            </w:r>
          </w:p>
          <w:p w:rsidR="00E76419" w:rsidRDefault="00BC7A11">
            <w:pPr>
              <w:numPr>
                <w:ilvl w:val="0"/>
                <w:numId w:val="5"/>
              </w:numPr>
              <w:spacing w:before="100" w:beforeAutospacing="1" w:after="100" w:afterAutospacing="1" w:line="240" w:lineRule="auto"/>
              <w:rPr>
                <w:rFonts w:eastAsia="Times New Roman"/>
              </w:rPr>
            </w:pPr>
            <w:r>
              <w:rPr>
                <w:rFonts w:eastAsia="Times New Roman"/>
              </w:rPr>
              <w:t>Title</w:t>
            </w:r>
          </w:p>
          <w:p w:rsidR="00E76419" w:rsidRDefault="00BC7A11">
            <w:pPr>
              <w:spacing w:after="0"/>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76419" w:rsidRDefault="00BC7A11">
            <w:pPr>
              <w:rPr>
                <w:rFonts w:eastAsia="Times New Roman"/>
              </w:rPr>
            </w:pPr>
            <w:r>
              <w:rPr>
                <w:rFonts w:eastAsia="Times New Roman"/>
              </w:rPr>
              <w:t>According to press reports and other online sources…</w:t>
            </w:r>
          </w:p>
        </w:tc>
      </w:tr>
    </w:tbl>
    <w:p w:rsidR="00E76419" w:rsidRDefault="00BC7A11">
      <w:pPr>
        <w:divId w:val="1927108607"/>
        <w:rPr>
          <w:rFonts w:eastAsia="Times New Roman"/>
          <w:u w:val="single"/>
        </w:rPr>
      </w:pPr>
      <w:r>
        <w:rPr>
          <w:rFonts w:eastAsia="Times New Roman"/>
          <w:u w:val="single"/>
        </w:rPr>
        <w:t>Corporate Board Affiliations</w:t>
      </w:r>
    </w:p>
    <w:p w:rsidR="00E76419" w:rsidRDefault="00BC7A11">
      <w:pPr>
        <w:pStyle w:val="NormalWeb"/>
        <w:divId w:val="1229263751"/>
      </w:pPr>
      <w:r>
        <w:t xml:space="preserve">We verified the following current and past corporate directorships for </w:t>
      </w:r>
      <w:r>
        <w:rPr>
          <w:shd w:val="clear" w:color="auto" w:fill="FFD700"/>
        </w:rPr>
        <w:t>entity name 1</w:t>
      </w:r>
      <w:r>
        <w:t>, as disclosed to us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6"/>
        <w:gridCol w:w="3016"/>
      </w:tblGrid>
      <w:tr w:rsidR="00E76419">
        <w:trPr>
          <w:divId w:val="1229263751"/>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E76419" w:rsidRDefault="00BC7A11">
            <w:pPr>
              <w:jc w:val="center"/>
              <w:rPr>
                <w:rFonts w:eastAsia="Times New Roman"/>
                <w:b/>
                <w:bCs/>
              </w:rPr>
            </w:pPr>
            <w:r>
              <w:rPr>
                <w:rFonts w:eastAsia="Times New Roman"/>
                <w:b/>
                <w:bCs/>
              </w:rPr>
              <w:t>Profile</w:t>
            </w:r>
          </w:p>
        </w:tc>
        <w:tc>
          <w:tcPr>
            <w:tcW w:w="2500" w:type="pct"/>
            <w:tcBorders>
              <w:top w:val="outset" w:sz="6" w:space="0" w:color="auto"/>
              <w:left w:val="outset" w:sz="6" w:space="0" w:color="auto"/>
              <w:bottom w:val="outset" w:sz="6" w:space="0" w:color="auto"/>
              <w:right w:val="outset" w:sz="6" w:space="0" w:color="auto"/>
            </w:tcBorders>
            <w:vAlign w:val="center"/>
            <w:hideMark/>
          </w:tcPr>
          <w:p w:rsidR="00E76419" w:rsidRDefault="00BC7A11">
            <w:pPr>
              <w:jc w:val="center"/>
              <w:rPr>
                <w:rFonts w:eastAsia="Times New Roman"/>
                <w:b/>
                <w:bCs/>
              </w:rPr>
            </w:pPr>
            <w:r>
              <w:rPr>
                <w:rFonts w:eastAsia="Times New Roman"/>
                <w:b/>
                <w:bCs/>
              </w:rPr>
              <w:t>Verification Efforts</w:t>
            </w:r>
          </w:p>
        </w:tc>
      </w:tr>
      <w:tr w:rsidR="00E76419">
        <w:trPr>
          <w:divId w:val="122926375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76419" w:rsidRDefault="00BC7A11">
            <w:pPr>
              <w:rPr>
                <w:rFonts w:eastAsia="Times New Roman"/>
              </w:rPr>
            </w:pPr>
            <w:r>
              <w:rPr>
                <w:rStyle w:val="Strong"/>
                <w:rFonts w:eastAsia="Times New Roman"/>
              </w:rPr>
              <w:t>Present: Company</w:t>
            </w:r>
            <w:r>
              <w:rPr>
                <w:rFonts w:eastAsia="Times New Roman"/>
              </w:rPr>
              <w:br/>
              <w:t xml:space="preserve">  </w:t>
            </w:r>
          </w:p>
          <w:p w:rsidR="00E76419" w:rsidRDefault="00BC7A11">
            <w:pPr>
              <w:numPr>
                <w:ilvl w:val="0"/>
                <w:numId w:val="6"/>
              </w:numPr>
              <w:spacing w:before="100" w:beforeAutospacing="1" w:after="100" w:afterAutospacing="1" w:line="240" w:lineRule="auto"/>
              <w:rPr>
                <w:rFonts w:eastAsia="Times New Roman"/>
              </w:rPr>
            </w:pPr>
            <w:r>
              <w:rPr>
                <w:rFonts w:eastAsia="Times New Roman"/>
              </w:rPr>
              <w:t>Director</w:t>
            </w:r>
            <w:r>
              <w:rPr>
                <w:rFonts w:eastAsia="Times New Roman"/>
              </w:rPr>
              <w:b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76419" w:rsidRDefault="00BC7A11">
            <w:pPr>
              <w:spacing w:after="0"/>
              <w:rPr>
                <w:rFonts w:eastAsia="Times New Roman"/>
              </w:rPr>
            </w:pPr>
            <w:r>
              <w:rPr>
                <w:rFonts w:eastAsia="Times New Roman"/>
              </w:rPr>
              <w:t>According to SEC filings…</w:t>
            </w:r>
          </w:p>
        </w:tc>
      </w:tr>
      <w:tr w:rsidR="00E76419">
        <w:trPr>
          <w:divId w:val="122926375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76419" w:rsidRDefault="00BC7A11">
            <w:pPr>
              <w:rPr>
                <w:rFonts w:eastAsia="Times New Roman"/>
              </w:rPr>
            </w:pPr>
            <w:r>
              <w:rPr>
                <w:rStyle w:val="Strong"/>
                <w:rFonts w:eastAsia="Times New Roman"/>
              </w:rPr>
              <w:t>Past:  Company</w:t>
            </w:r>
            <w:r>
              <w:rPr>
                <w:rFonts w:eastAsia="Times New Roman"/>
              </w:rPr>
              <w:br/>
              <w:t xml:space="preserve">  </w:t>
            </w:r>
          </w:p>
          <w:p w:rsidR="00E76419" w:rsidRDefault="00BC7A11">
            <w:pPr>
              <w:numPr>
                <w:ilvl w:val="0"/>
                <w:numId w:val="7"/>
              </w:numPr>
              <w:spacing w:before="100" w:beforeAutospacing="1" w:after="100" w:afterAutospacing="1" w:line="240" w:lineRule="auto"/>
              <w:rPr>
                <w:rFonts w:eastAsia="Times New Roman"/>
              </w:rPr>
            </w:pPr>
            <w:r>
              <w:rPr>
                <w:rFonts w:eastAsia="Times New Roman"/>
              </w:rPr>
              <w:t>Director</w:t>
            </w:r>
          </w:p>
          <w:p w:rsidR="00E76419" w:rsidRDefault="00BC7A11">
            <w:pPr>
              <w:spacing w:after="0"/>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76419" w:rsidRDefault="00BC7A11">
            <w:pPr>
              <w:rPr>
                <w:rFonts w:eastAsia="Times New Roman"/>
              </w:rPr>
            </w:pPr>
            <w:r>
              <w:rPr>
                <w:rFonts w:eastAsia="Times New Roman"/>
              </w:rPr>
              <w:t>According to a cached webpage…</w:t>
            </w:r>
          </w:p>
        </w:tc>
      </w:tr>
    </w:tbl>
    <w:p w:rsidR="00E76419" w:rsidRDefault="00BC7A11">
      <w:pPr>
        <w:divId w:val="1061683406"/>
        <w:rPr>
          <w:rFonts w:eastAsia="Times New Roman"/>
          <w:u w:val="single"/>
        </w:rPr>
      </w:pPr>
      <w:r>
        <w:rPr>
          <w:rFonts w:eastAsia="Times New Roman"/>
          <w:u w:val="single"/>
        </w:rPr>
        <w:t>Not-for-Profit Affiliations</w:t>
      </w:r>
    </w:p>
    <w:p w:rsidR="00E76419" w:rsidRDefault="00BC7A11">
      <w:pPr>
        <w:pStyle w:val="NormalWeb"/>
        <w:divId w:val="82844619"/>
      </w:pPr>
      <w:r>
        <w:t xml:space="preserve">We verified the following current and past non-profit board memberships for </w:t>
      </w:r>
      <w:r>
        <w:rPr>
          <w:shd w:val="clear" w:color="auto" w:fill="FFD700"/>
        </w:rPr>
        <w:t>entity name 1</w:t>
      </w:r>
      <w:r>
        <w:t>, as disclosed to us: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3015"/>
      </w:tblGrid>
      <w:tr w:rsidR="00E76419">
        <w:trPr>
          <w:divId w:val="82844619"/>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E76419" w:rsidRDefault="00BC7A11">
            <w:pPr>
              <w:jc w:val="center"/>
              <w:rPr>
                <w:rFonts w:eastAsia="Times New Roman"/>
                <w:b/>
                <w:bCs/>
              </w:rPr>
            </w:pPr>
            <w:r>
              <w:rPr>
                <w:rFonts w:eastAsia="Times New Roman"/>
                <w:b/>
                <w:bCs/>
              </w:rPr>
              <w:t>Profile</w:t>
            </w:r>
          </w:p>
        </w:tc>
        <w:tc>
          <w:tcPr>
            <w:tcW w:w="2500" w:type="pct"/>
            <w:tcBorders>
              <w:top w:val="outset" w:sz="6" w:space="0" w:color="auto"/>
              <w:left w:val="outset" w:sz="6" w:space="0" w:color="auto"/>
              <w:bottom w:val="outset" w:sz="6" w:space="0" w:color="auto"/>
              <w:right w:val="outset" w:sz="6" w:space="0" w:color="auto"/>
            </w:tcBorders>
            <w:vAlign w:val="center"/>
            <w:hideMark/>
          </w:tcPr>
          <w:p w:rsidR="00E76419" w:rsidRDefault="00BC7A11">
            <w:pPr>
              <w:jc w:val="center"/>
              <w:rPr>
                <w:rFonts w:eastAsia="Times New Roman"/>
                <w:b/>
                <w:bCs/>
              </w:rPr>
            </w:pPr>
            <w:r>
              <w:rPr>
                <w:rFonts w:eastAsia="Times New Roman"/>
                <w:b/>
                <w:bCs/>
              </w:rPr>
              <w:t>Verification Efforts</w:t>
            </w:r>
          </w:p>
        </w:tc>
      </w:tr>
      <w:tr w:rsidR="00E76419">
        <w:trPr>
          <w:divId w:val="82844619"/>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76419" w:rsidRDefault="00BC7A11">
            <w:pPr>
              <w:rPr>
                <w:rFonts w:eastAsia="Times New Roman"/>
              </w:rPr>
            </w:pPr>
            <w:r>
              <w:rPr>
                <w:rStyle w:val="Strong"/>
                <w:rFonts w:eastAsia="Times New Roman"/>
              </w:rPr>
              <w:t>Present:  Organization</w:t>
            </w:r>
            <w:r>
              <w:rPr>
                <w:rFonts w:eastAsia="Times New Roman"/>
              </w:rPr>
              <w:br/>
              <w:t xml:space="preserve">  </w:t>
            </w:r>
          </w:p>
          <w:p w:rsidR="00E76419" w:rsidRDefault="00BC7A11">
            <w:pPr>
              <w:numPr>
                <w:ilvl w:val="0"/>
                <w:numId w:val="8"/>
              </w:numPr>
              <w:spacing w:before="100" w:beforeAutospacing="1" w:after="100" w:afterAutospacing="1" w:line="240" w:lineRule="auto"/>
              <w:rPr>
                <w:rFonts w:eastAsia="Times New Roman"/>
              </w:rPr>
            </w:pPr>
            <w:r>
              <w:rPr>
                <w:rFonts w:eastAsia="Times New Roman"/>
              </w:rPr>
              <w:t>Title</w:t>
            </w:r>
          </w:p>
          <w:p w:rsidR="00E76419" w:rsidRDefault="00BC7A11">
            <w:pPr>
              <w:spacing w:after="0"/>
              <w:rPr>
                <w:rFonts w:eastAsia="Times New Roman"/>
              </w:rPr>
            </w:pPr>
            <w:r>
              <w:rPr>
                <w:rFonts w:eastAsia="Times New Roman"/>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76419" w:rsidRDefault="00BC7A11">
            <w:pPr>
              <w:rPr>
                <w:rFonts w:eastAsia="Times New Roman"/>
              </w:rPr>
            </w:pPr>
            <w:r>
              <w:rPr>
                <w:rFonts w:eastAsia="Times New Roman"/>
              </w:rPr>
              <w:lastRenderedPageBreak/>
              <w:t>According to online biographies…</w:t>
            </w:r>
          </w:p>
        </w:tc>
      </w:tr>
    </w:tbl>
    <w:p w:rsidR="00E76419" w:rsidRDefault="00BC7A11">
      <w:pPr>
        <w:divId w:val="1081831739"/>
        <w:rPr>
          <w:rFonts w:eastAsia="Times New Roman"/>
          <w:u w:val="single"/>
        </w:rPr>
      </w:pPr>
      <w:r>
        <w:rPr>
          <w:rFonts w:eastAsia="Times New Roman"/>
          <w:u w:val="single"/>
        </w:rPr>
        <w:lastRenderedPageBreak/>
        <w:t>EDUCATION CHECK</w:t>
      </w:r>
    </w:p>
    <w:p w:rsidR="00E76419" w:rsidRDefault="00BC7A11">
      <w:pPr>
        <w:pStyle w:val="NormalWeb"/>
        <w:divId w:val="187333583"/>
      </w:pPr>
      <w:r>
        <w:t>We took steps to verify the following post-secondary e</w:t>
      </w:r>
    </w:p>
    <w:p w:rsidR="00E76419" w:rsidRDefault="00BC7A11">
      <w:pPr>
        <w:pStyle w:val="NormalWeb"/>
        <w:divId w:val="187333583"/>
      </w:pPr>
      <w:r>
        <w:t> </w:t>
      </w:r>
    </w:p>
    <w:p w:rsidR="00E76419" w:rsidRDefault="00BC7A11">
      <w:pPr>
        <w:pStyle w:val="NormalWeb"/>
        <w:divId w:val="187333583"/>
      </w:pPr>
      <w:r>
        <w:t xml:space="preserve">ducational history for </w:t>
      </w:r>
      <w:r>
        <w:rPr>
          <w:shd w:val="clear" w:color="auto" w:fill="FFD700"/>
        </w:rPr>
        <w:t>entity name 1</w:t>
      </w:r>
      <w:r>
        <w:t>, as disclosed to us: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215"/>
        <w:gridCol w:w="5215"/>
      </w:tblGrid>
      <w:tr w:rsidR="00E76419">
        <w:trPr>
          <w:divId w:val="187333583"/>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E76419" w:rsidRDefault="00BC7A11">
            <w:pPr>
              <w:jc w:val="center"/>
              <w:rPr>
                <w:rFonts w:eastAsia="Times New Roman"/>
                <w:b/>
                <w:bCs/>
              </w:rPr>
            </w:pPr>
            <w:r>
              <w:rPr>
                <w:rFonts w:eastAsia="Times New Roman"/>
                <w:b/>
                <w:bCs/>
              </w:rPr>
              <w:t>Profile</w:t>
            </w:r>
          </w:p>
        </w:tc>
        <w:tc>
          <w:tcPr>
            <w:tcW w:w="2500" w:type="pct"/>
            <w:tcBorders>
              <w:top w:val="outset" w:sz="6" w:space="0" w:color="auto"/>
              <w:left w:val="outset" w:sz="6" w:space="0" w:color="auto"/>
              <w:bottom w:val="outset" w:sz="6" w:space="0" w:color="auto"/>
              <w:right w:val="outset" w:sz="6" w:space="0" w:color="auto"/>
            </w:tcBorders>
            <w:vAlign w:val="center"/>
            <w:hideMark/>
          </w:tcPr>
          <w:p w:rsidR="00E76419" w:rsidRDefault="00BC7A11">
            <w:pPr>
              <w:jc w:val="center"/>
              <w:rPr>
                <w:rFonts w:eastAsia="Times New Roman"/>
                <w:b/>
                <w:bCs/>
              </w:rPr>
            </w:pPr>
            <w:r>
              <w:rPr>
                <w:rFonts w:eastAsia="Times New Roman"/>
                <w:b/>
                <w:bCs/>
              </w:rPr>
              <w:t>Verification Efforts</w:t>
            </w:r>
          </w:p>
        </w:tc>
      </w:tr>
      <w:tr w:rsidR="00E76419">
        <w:trPr>
          <w:divId w:val="18733358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76419" w:rsidRDefault="00BC7A11">
            <w:pPr>
              <w:rPr>
                <w:rFonts w:eastAsia="Times New Roman"/>
              </w:rPr>
            </w:pPr>
            <w:r>
              <w:rPr>
                <w:rStyle w:val="Strong"/>
                <w:rFonts w:eastAsia="Times New Roman"/>
              </w:rPr>
              <w:t>University Name</w:t>
            </w:r>
            <w:r>
              <w:rPr>
                <w:rFonts w:eastAsia="Times New Roman"/>
              </w:rPr>
              <w:br/>
              <w:t xml:space="preserve">  </w:t>
            </w:r>
          </w:p>
          <w:p w:rsidR="00E76419" w:rsidRDefault="00BC7A11">
            <w:pPr>
              <w:numPr>
                <w:ilvl w:val="0"/>
                <w:numId w:val="9"/>
              </w:numPr>
              <w:spacing w:before="100" w:beforeAutospacing="1" w:after="100" w:afterAutospacing="1" w:line="240" w:lineRule="auto"/>
              <w:rPr>
                <w:rFonts w:eastAsia="Times New Roman"/>
              </w:rPr>
            </w:pPr>
            <w:r>
              <w:rPr>
                <w:rFonts w:eastAsia="Times New Roman"/>
              </w:rPr>
              <w:t>Year:  Degree Title, Major</w:t>
            </w:r>
          </w:p>
          <w:p w:rsidR="00E76419" w:rsidRDefault="00BC7A11">
            <w:pPr>
              <w:spacing w:after="0"/>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76419" w:rsidRDefault="00BC7A11">
            <w:pPr>
              <w:rPr>
                <w:rFonts w:eastAsia="Times New Roman"/>
              </w:rPr>
            </w:pPr>
            <w:r>
              <w:rPr>
                <w:rFonts w:eastAsia="Times New Roman"/>
              </w:rPr>
              <w:t>[University] outsources its education verifications to a third party, which confirmed that…</w:t>
            </w:r>
          </w:p>
        </w:tc>
      </w:tr>
      <w:tr w:rsidR="00E76419">
        <w:trPr>
          <w:divId w:val="18733358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76419" w:rsidRDefault="00BC7A11">
            <w:pPr>
              <w:rPr>
                <w:rFonts w:eastAsia="Times New Roman"/>
              </w:rPr>
            </w:pPr>
            <w:r>
              <w:rPr>
                <w:rStyle w:val="Strong"/>
                <w:rFonts w:eastAsia="Times New Roman"/>
              </w:rPr>
              <w:t>University Name</w:t>
            </w:r>
            <w:r>
              <w:rPr>
                <w:rFonts w:eastAsia="Times New Roman"/>
              </w:rPr>
              <w:br/>
              <w:t xml:space="preserve">  </w:t>
            </w:r>
          </w:p>
          <w:p w:rsidR="00E76419" w:rsidRDefault="00BC7A11">
            <w:pPr>
              <w:numPr>
                <w:ilvl w:val="0"/>
                <w:numId w:val="10"/>
              </w:numPr>
              <w:spacing w:before="100" w:beforeAutospacing="1" w:after="100" w:afterAutospacing="1" w:line="240" w:lineRule="auto"/>
              <w:rPr>
                <w:rFonts w:eastAsia="Times New Roman"/>
              </w:rPr>
            </w:pPr>
            <w:r>
              <w:rPr>
                <w:rFonts w:eastAsia="Times New Roman"/>
              </w:rPr>
              <w:t>Year:  Degree Title, Major</w:t>
            </w:r>
          </w:p>
          <w:p w:rsidR="00E76419" w:rsidRDefault="00BC7A11">
            <w:pPr>
              <w:spacing w:after="0"/>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76419" w:rsidRDefault="00BC7A11">
            <w:pPr>
              <w:rPr>
                <w:rFonts w:eastAsia="Times New Roman"/>
              </w:rPr>
            </w:pPr>
            <w:r>
              <w:rPr>
                <w:rFonts w:eastAsia="Times New Roman"/>
              </w:rPr>
              <w:t>According to the University registrar…</w:t>
            </w:r>
          </w:p>
        </w:tc>
      </w:tr>
    </w:tbl>
    <w:p w:rsidR="00E76419" w:rsidRDefault="00BC7A11">
      <w:pPr>
        <w:divId w:val="1337415343"/>
        <w:rPr>
          <w:rFonts w:eastAsia="Times New Roman"/>
          <w:u w:val="single"/>
        </w:rPr>
      </w:pPr>
      <w:r>
        <w:rPr>
          <w:rFonts w:eastAsia="Times New Roman"/>
          <w:u w:val="single"/>
        </w:rPr>
        <w:t>PERSONAL LITIGATION</w:t>
      </w:r>
    </w:p>
    <w:p w:rsidR="00E76419" w:rsidRDefault="00BC7A11">
      <w:pPr>
        <w:pStyle w:val="NormalWeb"/>
        <w:divId w:val="282275322"/>
      </w:pPr>
      <w:r>
        <w:t xml:space="preserve">We found no record of any criminal cases (felonies or misdemeanors), civil lawsuits </w:t>
      </w:r>
      <w:r>
        <w:rPr>
          <w:rStyle w:val="Strong"/>
        </w:rPr>
        <w:t>[take this out if we found any civil lawsuits naming him, whether personal or professional]</w:t>
      </w:r>
      <w:r>
        <w:t xml:space="preserve">, liens, judgments, bankruptcies or U.S. Tax Court cases naming </w:t>
      </w:r>
      <w:r>
        <w:rPr>
          <w:shd w:val="clear" w:color="auto" w:fill="FFD700"/>
        </w:rPr>
        <w:t>entity name 1</w:t>
      </w:r>
      <w:r>
        <w:t xml:space="preserve"> as a party.  We searched multiple databases, which, when taken together, cover federal litigation nationwide—civil, criminal, and bankruptcies—and select state-level litigation.</w:t>
      </w:r>
    </w:p>
    <w:p w:rsidR="00E76419" w:rsidRDefault="00BC7A11">
      <w:pPr>
        <w:pStyle w:val="NormalWeb"/>
        <w:divId w:val="282275322"/>
      </w:pPr>
      <w:r>
        <w:t xml:space="preserve">Because his name is common, we focused on identifying litigation that 1) named individuals with the relevant middle initial; 2) was filed in jurisdictions where we know he has lived or worked; or 3) named him along with his known professional affiliations.  We also used his address history and other personal information from databases to identify cases that might involve him and rule out others.  We only include litigation that we could clearly attribute to the relevant </w:t>
      </w:r>
      <w:r>
        <w:rPr>
          <w:shd w:val="clear" w:color="auto" w:fill="FFD700"/>
        </w:rPr>
        <w:t>entity name 1</w:t>
      </w:r>
      <w:r>
        <w:t>.</w:t>
      </w:r>
    </w:p>
    <w:p w:rsidR="00E76419" w:rsidRDefault="00BC7A11">
      <w:pPr>
        <w:pStyle w:val="NormalWeb"/>
        <w:divId w:val="282275322"/>
      </w:pPr>
      <w:r>
        <w:t xml:space="preserve">We included targeted searches in </w:t>
      </w:r>
      <w:r>
        <w:rPr>
          <w:shd w:val="clear" w:color="auto" w:fill="A9A9A9"/>
        </w:rPr>
        <w:t>[County, State]</w:t>
      </w:r>
      <w:r>
        <w:t xml:space="preserve"> and </w:t>
      </w:r>
      <w:r>
        <w:rPr>
          <w:shd w:val="clear" w:color="auto" w:fill="A9A9A9"/>
        </w:rPr>
        <w:t>[County, State]</w:t>
      </w:r>
      <w:r>
        <w:t>, going back at least 10 years.</w:t>
      </w:r>
    </w:p>
    <w:p w:rsidR="00E76419" w:rsidRDefault="00BC7A11">
      <w:pPr>
        <w:pStyle w:val="NormalWeb"/>
        <w:divId w:val="282275322"/>
      </w:pPr>
      <w:r>
        <w:t xml:space="preserve">Additionally, we found no mention of </w:t>
      </w:r>
      <w:r>
        <w:rPr>
          <w:shd w:val="clear" w:color="auto" w:fill="FFD700"/>
        </w:rPr>
        <w:t>entity name 1</w:t>
      </w:r>
      <w:r>
        <w:t>’s name in sex-offender registries, which we check routinely.</w:t>
      </w:r>
    </w:p>
    <w:p w:rsidR="00E76419" w:rsidRDefault="00BC7A11">
      <w:pPr>
        <w:pStyle w:val="NormalWeb"/>
        <w:divId w:val="282275322"/>
      </w:pPr>
      <w:r>
        <w:lastRenderedPageBreak/>
        <w:t xml:space="preserve">On his consent form, he checked “No” when asked if he has ever been convicted of a crime, which matches what we found </w:t>
      </w:r>
      <w:r>
        <w:rPr>
          <w:rStyle w:val="Strong"/>
        </w:rPr>
        <w:t>[verify this]</w:t>
      </w:r>
      <w:r>
        <w:t>.</w:t>
      </w:r>
    </w:p>
    <w:p w:rsidR="00E76419" w:rsidRDefault="00BC7A11">
      <w:pPr>
        <w:divId w:val="1657613358"/>
        <w:rPr>
          <w:rFonts w:eastAsia="Times New Roman"/>
          <w:u w:val="single"/>
        </w:rPr>
      </w:pPr>
      <w:r>
        <w:rPr>
          <w:rFonts w:eastAsia="Times New Roman"/>
          <w:u w:val="single"/>
        </w:rPr>
        <w:t>PROFESSIONAL LITIGATION</w:t>
      </w:r>
    </w:p>
    <w:p w:rsidR="00E76419" w:rsidRDefault="00BC7A11">
      <w:pPr>
        <w:pStyle w:val="NormalWeb"/>
        <w:divId w:val="237247899"/>
      </w:pPr>
      <w:r>
        <w:t xml:space="preserve">We also searched for litigation naming </w:t>
      </w:r>
      <w:r>
        <w:rPr>
          <w:shd w:val="clear" w:color="auto" w:fill="FFD700"/>
        </w:rPr>
        <w:t>entity name 1</w:t>
      </w:r>
      <w:r>
        <w:t xml:space="preserve"> in a professional capacity, as an executive of </w:t>
      </w:r>
      <w:r>
        <w:rPr>
          <w:shd w:val="clear" w:color="auto" w:fill="A9A9A9"/>
        </w:rPr>
        <w:t>[list companies here]</w:t>
      </w:r>
      <w:r>
        <w:t>, and found the following:</w:t>
      </w:r>
    </w:p>
    <w:p w:rsidR="00E76419" w:rsidRDefault="00BC7A11">
      <w:pPr>
        <w:divId w:val="1802961987"/>
        <w:rPr>
          <w:rFonts w:eastAsia="Times New Roman"/>
        </w:rPr>
      </w:pPr>
      <w:r>
        <w:rPr>
          <w:rFonts w:eastAsia="Times New Roman"/>
          <w:u w:val="single"/>
        </w:rPr>
        <w:t>Date:  Subheading</w:t>
      </w:r>
      <w:r>
        <w:rPr>
          <w:rFonts w:eastAsia="Times New Roman"/>
        </w:rPr>
        <w:t xml:space="preserve"> </w:t>
      </w:r>
    </w:p>
    <w:p w:rsidR="00E76419" w:rsidRDefault="00BC7A11">
      <w:pPr>
        <w:pStyle w:val="NormalWeb"/>
        <w:divId w:val="1802961987"/>
      </w:pPr>
      <w:r>
        <w:t>Duis autem vel eum iriure dolor in hendrerit in vulputate velit esse molestie consequat, vel illum dolore eu feugiat nulla facilisis at vero eros et accumsan et iusto odio dignissim.</w:t>
      </w:r>
    </w:p>
    <w:p w:rsidR="00E76419" w:rsidRDefault="00BC7A11">
      <w:pPr>
        <w:divId w:val="1192453263"/>
        <w:rPr>
          <w:rFonts w:eastAsia="Times New Roman"/>
          <w:u w:val="single"/>
        </w:rPr>
      </w:pPr>
      <w:r>
        <w:rPr>
          <w:rFonts w:eastAsia="Times New Roman"/>
          <w:u w:val="single"/>
        </w:rPr>
        <w:t>REGULATORY ENFORCEMENT ACTIONS</w:t>
      </w:r>
    </w:p>
    <w:p w:rsidR="00E76419" w:rsidRDefault="00BC7A11">
      <w:pPr>
        <w:pStyle w:val="NormalWeb"/>
        <w:divId w:val="1932885197"/>
      </w:pPr>
      <w:r>
        <w:t xml:space="preserve">We found no record of any securities-related or other regulatory enforcement actions taken against </w:t>
      </w:r>
      <w:r>
        <w:rPr>
          <w:shd w:val="clear" w:color="auto" w:fill="FFD700"/>
        </w:rPr>
        <w:t>entity name 1</w:t>
      </w:r>
      <w:r>
        <w:t xml:space="preserve"> at the federal or state level.  [As with our other searches, because he has a common name, we only include regulatory matters that we could clearly attribute to the relevant </w:t>
      </w:r>
      <w:r>
        <w:rPr>
          <w:shd w:val="clear" w:color="auto" w:fill="FFD700"/>
        </w:rPr>
        <w:t>entity name 1</w:t>
      </w:r>
      <w:r>
        <w:t>.]</w:t>
      </w:r>
    </w:p>
    <w:p w:rsidR="00E76419" w:rsidRDefault="00BC7A11">
      <w:pPr>
        <w:pStyle w:val="NormalWeb"/>
        <w:divId w:val="1932885197"/>
      </w:pPr>
      <w:r>
        <w:t>We searched for actions taken by the SEC, Financial Industry Regulatory Authority, National Futures Association, stock exchanges and state regulators.</w:t>
      </w:r>
    </w:p>
    <w:p w:rsidR="00E76419" w:rsidRDefault="00BC7A11">
      <w:pPr>
        <w:pStyle w:val="NormalWeb"/>
        <w:divId w:val="1932885197"/>
      </w:pPr>
      <w:r>
        <w:t>We also searched for actions taken by the Department of Justice, Federal Trade Commission, Department of Labor, Equal Employment Opportunity Commission, [</w:t>
      </w:r>
      <w:r>
        <w:rPr>
          <w:shd w:val="clear" w:color="auto" w:fill="A9A9A9"/>
        </w:rPr>
        <w:t>relevant regulatory agencies]</w:t>
      </w:r>
      <w:r>
        <w:t xml:space="preserve"> and the attorney general of </w:t>
      </w:r>
      <w:r>
        <w:rPr>
          <w:shd w:val="clear" w:color="auto" w:fill="A9A9A9"/>
        </w:rPr>
        <w:t>[State]</w:t>
      </w:r>
      <w:r>
        <w:t>.</w:t>
      </w:r>
    </w:p>
    <w:p w:rsidR="00E76419" w:rsidRDefault="00BC7A11">
      <w:pPr>
        <w:divId w:val="1739325748"/>
        <w:rPr>
          <w:rFonts w:eastAsia="Times New Roman"/>
          <w:u w:val="single"/>
        </w:rPr>
      </w:pPr>
      <w:r>
        <w:rPr>
          <w:rFonts w:eastAsia="Times New Roman"/>
          <w:u w:val="single"/>
        </w:rPr>
        <w:t>LICENSES</w:t>
      </w:r>
    </w:p>
    <w:p w:rsidR="00E76419" w:rsidRDefault="00BC7A11">
      <w:pPr>
        <w:pStyle w:val="NormalWeb"/>
        <w:divId w:val="683752716"/>
      </w:pPr>
      <w:r>
        <w:rPr>
          <w:shd w:val="clear" w:color="auto" w:fill="FFD700"/>
        </w:rPr>
        <w:t>entity name 1</w:t>
      </w:r>
      <w:r>
        <w:t>’s biographical materials cited no professional licenses or registrations, and we found none in our searches.</w:t>
      </w:r>
    </w:p>
    <w:p w:rsidR="00E76419" w:rsidRDefault="00BC7A11">
      <w:pPr>
        <w:divId w:val="433744947"/>
        <w:rPr>
          <w:rFonts w:eastAsia="Times New Roman"/>
          <w:u w:val="single"/>
        </w:rPr>
      </w:pPr>
      <w:r>
        <w:rPr>
          <w:rFonts w:eastAsia="Times New Roman"/>
          <w:u w:val="single"/>
        </w:rPr>
        <w:t>DRIVING RECORDS</w:t>
      </w:r>
    </w:p>
    <w:p w:rsidR="00E76419" w:rsidRDefault="00BC7A11">
      <w:pPr>
        <w:pStyle w:val="NormalWeb"/>
        <w:divId w:val="445003240"/>
      </w:pPr>
      <w:r>
        <w:t xml:space="preserve">We reviewed a copy of </w:t>
      </w:r>
      <w:r>
        <w:rPr>
          <w:shd w:val="clear" w:color="auto" w:fill="FFD700"/>
        </w:rPr>
        <w:t>entity name 1</w:t>
      </w:r>
      <w:r>
        <w:t xml:space="preserve">’s </w:t>
      </w:r>
      <w:r>
        <w:rPr>
          <w:shd w:val="clear" w:color="auto" w:fill="A9A9A9"/>
        </w:rPr>
        <w:t>[State]</w:t>
      </w:r>
      <w:r>
        <w:t xml:space="preserve"> driving record.  His current driver’s license was issued in </w:t>
      </w:r>
      <w:r>
        <w:rPr>
          <w:shd w:val="clear" w:color="auto" w:fill="A9A9A9"/>
        </w:rPr>
        <w:t>[Date]</w:t>
      </w:r>
      <w:r>
        <w:t xml:space="preserve"> and expires in </w:t>
      </w:r>
      <w:r>
        <w:rPr>
          <w:shd w:val="clear" w:color="auto" w:fill="A9A9A9"/>
        </w:rPr>
        <w:t>[Date]</w:t>
      </w:r>
      <w:r>
        <w:t xml:space="preserve">.  </w:t>
      </w:r>
      <w:r>
        <w:rPr>
          <w:shd w:val="clear" w:color="auto" w:fill="A9A9A9"/>
        </w:rPr>
        <w:t>[Cite any violations]</w:t>
      </w:r>
      <w:r>
        <w:t>.</w:t>
      </w:r>
    </w:p>
    <w:p w:rsidR="00E76419" w:rsidRDefault="00BC7A11">
      <w:pPr>
        <w:divId w:val="298263554"/>
        <w:rPr>
          <w:rFonts w:eastAsia="Times New Roman"/>
          <w:u w:val="single"/>
        </w:rPr>
      </w:pPr>
      <w:r>
        <w:rPr>
          <w:rFonts w:eastAsia="Times New Roman"/>
          <w:u w:val="single"/>
        </w:rPr>
        <w:t>CREDIT HISTORY</w:t>
      </w:r>
    </w:p>
    <w:p w:rsidR="00E76419" w:rsidRDefault="00BC7A11">
      <w:pPr>
        <w:pStyle w:val="NormalWeb"/>
        <w:divId w:val="1826629765"/>
      </w:pPr>
      <w:r>
        <w:t xml:space="preserve">We reviewed a copy of </w:t>
      </w:r>
      <w:r>
        <w:rPr>
          <w:shd w:val="clear" w:color="auto" w:fill="FFD700"/>
        </w:rPr>
        <w:t>entity name 1</w:t>
      </w:r>
      <w:r>
        <w:t>s Experian credit report with his signed consent.  The report showed no past-due accounts, collections matters, liens, judgments or bankruptcies. </w:t>
      </w:r>
      <w:r>
        <w:rPr>
          <w:shd w:val="clear" w:color="auto" w:fill="FFD700"/>
        </w:rPr>
        <w:t>entity name 1</w:t>
      </w:r>
      <w:r>
        <w:t xml:space="preserve"> has a credit score of X on a scale of 300 to 900, placing him in a “low” risk category, according to the report.</w:t>
      </w:r>
    </w:p>
    <w:p w:rsidR="00E76419" w:rsidRDefault="00BC7A11">
      <w:pPr>
        <w:pStyle w:val="NormalWeb"/>
        <w:divId w:val="1826629765"/>
      </w:pPr>
      <w:r>
        <w:rPr>
          <w:shd w:val="clear" w:color="auto" w:fill="FFD700"/>
        </w:rPr>
        <w:t>entity name 1</w:t>
      </w:r>
      <w:r>
        <w:t xml:space="preserve"> has a revolving balance of </w:t>
      </w:r>
      <w:r>
        <w:rPr>
          <w:shd w:val="clear" w:color="auto" w:fill="A9A9A9"/>
        </w:rPr>
        <w:t>$[Amount]</w:t>
      </w:r>
      <w:r>
        <w:t xml:space="preserve"> on accounts with American Express (</w:t>
      </w:r>
      <w:r>
        <w:rPr>
          <w:shd w:val="clear" w:color="auto" w:fill="A9A9A9"/>
        </w:rPr>
        <w:t>[Amount]</w:t>
      </w:r>
      <w:r>
        <w:t xml:space="preserve">), Chase </w:t>
      </w:r>
      <w:r>
        <w:rPr>
          <w:shd w:val="clear" w:color="auto" w:fill="A9A9A9"/>
        </w:rPr>
        <w:t>([Amount]</w:t>
      </w:r>
      <w:r>
        <w:t>) and Nordstrom (</w:t>
      </w:r>
      <w:r>
        <w:rPr>
          <w:shd w:val="clear" w:color="auto" w:fill="808080"/>
        </w:rPr>
        <w:t>[Amount]</w:t>
      </w:r>
      <w:r>
        <w:t xml:space="preserve">), according to the report, and a real-estate mortgage with Wells </w:t>
      </w:r>
      <w:r>
        <w:lastRenderedPageBreak/>
        <w:t xml:space="preserve">Fargo taken out in [Month Year] with a current balance of $[Amount].  His total installment balance is </w:t>
      </w:r>
      <w:r>
        <w:rPr>
          <w:shd w:val="clear" w:color="auto" w:fill="808080"/>
        </w:rPr>
        <w:t>$[Amount]</w:t>
      </w:r>
      <w:r>
        <w:t>.</w:t>
      </w:r>
    </w:p>
    <w:p w:rsidR="00E76419" w:rsidRDefault="00BC7A11">
      <w:pPr>
        <w:pStyle w:val="NormalWeb"/>
        <w:divId w:val="1826629765"/>
      </w:pPr>
      <w:r>
        <w:t xml:space="preserve">There have been two inquiries into </w:t>
      </w:r>
      <w:r>
        <w:rPr>
          <w:shd w:val="clear" w:color="auto" w:fill="FFD700"/>
        </w:rPr>
        <w:t>entity name 1</w:t>
      </w:r>
      <w:r>
        <w:t xml:space="preserve"> ’s credit status in the past two years, one of which was in the last six months, in </w:t>
      </w:r>
      <w:r>
        <w:rPr>
          <w:shd w:val="clear" w:color="auto" w:fill="808080"/>
        </w:rPr>
        <w:t>[Date]</w:t>
      </w:r>
      <w:r>
        <w:t xml:space="preserve"> by </w:t>
      </w:r>
      <w:r>
        <w:rPr>
          <w:shd w:val="clear" w:color="auto" w:fill="808080"/>
        </w:rPr>
        <w:t>[Inquirer].</w:t>
      </w:r>
    </w:p>
    <w:p w:rsidR="00E76419" w:rsidRDefault="00BC7A11">
      <w:pPr>
        <w:divId w:val="2134013863"/>
        <w:rPr>
          <w:rFonts w:eastAsia="Times New Roman"/>
          <w:u w:val="single"/>
        </w:rPr>
      </w:pPr>
      <w:r>
        <w:rPr>
          <w:rFonts w:eastAsia="Times New Roman"/>
          <w:u w:val="single"/>
        </w:rPr>
        <w:t>PRESS CHECK</w:t>
      </w:r>
    </w:p>
    <w:p w:rsidR="00E76419" w:rsidRDefault="00BC7A11">
      <w:pPr>
        <w:pStyle w:val="NormalWeb"/>
        <w:divId w:val="1286229142"/>
      </w:pPr>
      <w:r>
        <w:t xml:space="preserve">We searched multiple online databases covering mainstream press, trade publications and papers local to where </w:t>
      </w:r>
      <w:r>
        <w:rPr>
          <w:shd w:val="clear" w:color="auto" w:fill="FFD700"/>
        </w:rPr>
        <w:t>entity name 1</w:t>
      </w:r>
      <w:r>
        <w:t xml:space="preserve"> has lived and worked.  We also searched online social media for publicly available information, including social networking sites, professional networking sites, blogs, chat rooms, photo and video sharing sites and wikis.  [As with our other searches, because he has a common name, we only include media that we could clearly attribute to the relevant </w:t>
      </w:r>
      <w:r>
        <w:rPr>
          <w:shd w:val="clear" w:color="auto" w:fill="FFD700"/>
        </w:rPr>
        <w:t>entity name 1</w:t>
      </w:r>
      <w:r>
        <w:t xml:space="preserve"> .]</w:t>
      </w:r>
    </w:p>
    <w:p w:rsidR="00E76419" w:rsidRDefault="00BC7A11">
      <w:pPr>
        <w:pStyle w:val="NormalWeb"/>
        <w:divId w:val="1286229142"/>
      </w:pPr>
      <w:r>
        <w:t>We found no adverse references to him, and the following represent the most substantive coverage we found:</w:t>
      </w:r>
    </w:p>
    <w:p w:rsidR="00E76419" w:rsidRDefault="00BC7A11">
      <w:pPr>
        <w:numPr>
          <w:ilvl w:val="0"/>
          <w:numId w:val="11"/>
        </w:numPr>
        <w:spacing w:before="100" w:beforeAutospacing="1" w:after="100" w:afterAutospacing="1" w:line="240" w:lineRule="auto"/>
        <w:divId w:val="1286229142"/>
        <w:rPr>
          <w:rFonts w:eastAsia="Times New Roman"/>
        </w:rPr>
      </w:pPr>
      <w:r>
        <w:rPr>
          <w:rFonts w:eastAsia="Times New Roman"/>
          <w:u w:val="single"/>
          <w:shd w:val="clear" w:color="auto" w:fill="808080"/>
        </w:rPr>
        <w:t>Date:  Subheading</w:t>
      </w:r>
    </w:p>
    <w:p w:rsidR="00BC7A11" w:rsidRDefault="00BC7A11">
      <w:pPr>
        <w:numPr>
          <w:ilvl w:val="0"/>
          <w:numId w:val="11"/>
        </w:numPr>
        <w:spacing w:before="100" w:beforeAutospacing="1" w:after="100" w:afterAutospacing="1" w:line="240" w:lineRule="auto"/>
        <w:divId w:val="1286229142"/>
        <w:rPr>
          <w:rFonts w:eastAsia="Times New Roman"/>
        </w:rPr>
      </w:pPr>
      <w:r>
        <w:rPr>
          <w:rFonts w:eastAsia="Times New Roman"/>
          <w:u w:val="single"/>
          <w:shd w:val="clear" w:color="auto" w:fill="808080"/>
        </w:rPr>
        <w:t>Date:  Subheading</w:t>
      </w:r>
    </w:p>
    <w:sectPr w:rsidR="00BC7A11" w:rsidSect="00875280">
      <w:headerReference w:type="even" r:id="rId12"/>
      <w:headerReference w:type="default" r:id="rId13"/>
      <w:footerReference w:type="even" r:id="rId14"/>
      <w:footerReference w:type="default" r:id="rId15"/>
      <w:headerReference w:type="first" r:id="rId16"/>
      <w:footerReference w:type="first" r:id="rId17"/>
      <w:pgSz w:w="12240" w:h="15840"/>
      <w:pgMar w:top="1704" w:right="850" w:bottom="1134" w:left="990" w:header="540" w:footer="45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63B9" w:rsidRDefault="00B363B9" w:rsidP="00034F4C">
      <w:pPr>
        <w:spacing w:after="0" w:line="240" w:lineRule="auto"/>
      </w:pPr>
      <w:r>
        <w:separator/>
      </w:r>
    </w:p>
  </w:endnote>
  <w:endnote w:type="continuationSeparator" w:id="0">
    <w:p w:rsidR="00B363B9" w:rsidRDefault="00B363B9" w:rsidP="00034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280" w:rsidRDefault="008752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3917250"/>
      <w:docPartObj>
        <w:docPartGallery w:val="Page Numbers (Bottom of Page)"/>
        <w:docPartUnique/>
      </w:docPartObj>
    </w:sdtPr>
    <w:sdtEndPr>
      <w:rPr>
        <w:noProof/>
      </w:rPr>
    </w:sdtEndPr>
    <w:sdtContent>
      <w:p w:rsidR="007B314F" w:rsidRDefault="00BC7A11">
        <w:pPr>
          <w:pStyle w:val="Footer"/>
          <w:jc w:val="center"/>
        </w:pPr>
        <w:r>
          <w:fldChar w:fldCharType="begin"/>
        </w:r>
        <w:r>
          <w:instrText xml:space="preserve"> PAGE   \* MERGEFORMAT </w:instrText>
        </w:r>
        <w:r>
          <w:fldChar w:fldCharType="separate"/>
        </w:r>
        <w:r w:rsidR="00B7240C">
          <w:rPr>
            <w:noProof/>
          </w:rPr>
          <w:t>6</w:t>
        </w:r>
        <w:r>
          <w:fldChar w:fldCharType="end"/>
        </w:r>
      </w:p>
    </w:sdtContent>
  </w:sdt>
  <w:p w:rsidR="007F37E1" w:rsidRDefault="002365EC" w:rsidP="00AE60C2">
    <w:pPr>
      <w:pStyle w:val="Footer"/>
      <w:tabs>
        <w:tab w:val="clear" w:pos="4844"/>
        <w:tab w:val="clear" w:pos="9689"/>
        <w:tab w:val="left" w:pos="7050"/>
      </w:tabs>
      <w:jc w:val="right"/>
    </w:pPr>
    <w:r>
      <w:rPr>
        <w:noProof/>
      </w:rPr>
      <w:drawing>
        <wp:inline distT="0" distB="0" distL="0" distR="0">
          <wp:extent cx="922504" cy="53793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tretch>
                    <a:fillRect/>
                  </a:stretch>
                </pic:blipFill>
                <pic:spPr bwMode="auto">
                  <a:xfrm>
                    <a:off x="0" y="0"/>
                    <a:ext cx="924390" cy="539030"/>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445230"/>
      <w:docPartObj>
        <w:docPartGallery w:val="Page Numbers (Bottom of Page)"/>
        <w:docPartUnique/>
      </w:docPartObj>
    </w:sdtPr>
    <w:sdtEndPr>
      <w:rPr>
        <w:noProof/>
      </w:rPr>
    </w:sdtEndPr>
    <w:sdtContent>
      <w:p w:rsidR="007B314F" w:rsidRDefault="00BC7A11">
        <w:pPr>
          <w:pStyle w:val="Footer"/>
          <w:jc w:val="center"/>
        </w:pPr>
        <w:r>
          <w:fldChar w:fldCharType="begin"/>
        </w:r>
        <w:r>
          <w:instrText xml:space="preserve"> PAGE   \* MERGEFORMAT </w:instrText>
        </w:r>
        <w:r>
          <w:fldChar w:fldCharType="separate"/>
        </w:r>
        <w:r w:rsidR="00B7240C">
          <w:rPr>
            <w:noProof/>
          </w:rPr>
          <w:t>1</w:t>
        </w:r>
        <w:r>
          <w:fldChar w:fldCharType="end"/>
        </w:r>
      </w:p>
    </w:sdtContent>
  </w:sdt>
  <w:p w:rsidR="00034F4C" w:rsidRDefault="00034F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63B9" w:rsidRDefault="00B363B9" w:rsidP="00034F4C">
      <w:pPr>
        <w:spacing w:after="0" w:line="240" w:lineRule="auto"/>
      </w:pPr>
      <w:r>
        <w:separator/>
      </w:r>
    </w:p>
  </w:footnote>
  <w:footnote w:type="continuationSeparator" w:id="0">
    <w:p w:rsidR="00B363B9" w:rsidRDefault="00B363B9" w:rsidP="00034F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280" w:rsidRDefault="008752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280" w:rsidRDefault="008752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5AD" w:rsidRDefault="005765AD" w:rsidP="005765AD">
    <w:pPr>
      <w:pStyle w:val="Header"/>
      <w:jc w:val="center"/>
    </w:pPr>
    <w:r>
      <w:rPr>
        <w:noProof/>
      </w:rPr>
      <w:drawing>
        <wp:inline distT="0" distB="0" distL="0" distR="0">
          <wp:extent cx="1382353" cy="806077"/>
          <wp:effectExtent l="2540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tretch>
                    <a:fillRect/>
                  </a:stretch>
                </pic:blipFill>
                <pic:spPr bwMode="auto">
                  <a:xfrm>
                    <a:off x="0" y="0"/>
                    <a:ext cx="1382353" cy="806077"/>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F7E4A"/>
    <w:multiLevelType w:val="multilevel"/>
    <w:tmpl w:val="6E78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20DCE"/>
    <w:multiLevelType w:val="multilevel"/>
    <w:tmpl w:val="8B26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F6D5B"/>
    <w:multiLevelType w:val="multilevel"/>
    <w:tmpl w:val="1BC6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5C73F6"/>
    <w:multiLevelType w:val="multilevel"/>
    <w:tmpl w:val="CF12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E12EE0"/>
    <w:multiLevelType w:val="multilevel"/>
    <w:tmpl w:val="0ADE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BF2421"/>
    <w:multiLevelType w:val="multilevel"/>
    <w:tmpl w:val="7FCC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3F2C42"/>
    <w:multiLevelType w:val="multilevel"/>
    <w:tmpl w:val="57C2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710189"/>
    <w:multiLevelType w:val="multilevel"/>
    <w:tmpl w:val="367C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A529B8"/>
    <w:multiLevelType w:val="multilevel"/>
    <w:tmpl w:val="58D4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4F08F8"/>
    <w:multiLevelType w:val="multilevel"/>
    <w:tmpl w:val="8434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0E0F07"/>
    <w:multiLevelType w:val="multilevel"/>
    <w:tmpl w:val="4872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10"/>
  </w:num>
  <w:num w:numId="4">
    <w:abstractNumId w:val="1"/>
  </w:num>
  <w:num w:numId="5">
    <w:abstractNumId w:val="6"/>
  </w:num>
  <w:num w:numId="6">
    <w:abstractNumId w:val="0"/>
  </w:num>
  <w:num w:numId="7">
    <w:abstractNumId w:val="3"/>
  </w:num>
  <w:num w:numId="8">
    <w:abstractNumId w:val="8"/>
  </w:num>
  <w:num w:numId="9">
    <w:abstractNumId w:val="2"/>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F4C"/>
    <w:rsid w:val="00000138"/>
    <w:rsid w:val="00000C54"/>
    <w:rsid w:val="00001423"/>
    <w:rsid w:val="0000353A"/>
    <w:rsid w:val="00003BEF"/>
    <w:rsid w:val="000054EA"/>
    <w:rsid w:val="000064FF"/>
    <w:rsid w:val="00007E2B"/>
    <w:rsid w:val="0001218D"/>
    <w:rsid w:val="00012CA7"/>
    <w:rsid w:val="00015B57"/>
    <w:rsid w:val="00017ABB"/>
    <w:rsid w:val="000200E8"/>
    <w:rsid w:val="00021E44"/>
    <w:rsid w:val="000229BC"/>
    <w:rsid w:val="000256E4"/>
    <w:rsid w:val="0003452E"/>
    <w:rsid w:val="00034F4C"/>
    <w:rsid w:val="00036E61"/>
    <w:rsid w:val="00037A5C"/>
    <w:rsid w:val="00037B4D"/>
    <w:rsid w:val="00040E66"/>
    <w:rsid w:val="0004199B"/>
    <w:rsid w:val="00043439"/>
    <w:rsid w:val="000454DF"/>
    <w:rsid w:val="000536A4"/>
    <w:rsid w:val="00057237"/>
    <w:rsid w:val="00060454"/>
    <w:rsid w:val="00061650"/>
    <w:rsid w:val="00064B70"/>
    <w:rsid w:val="00065C0E"/>
    <w:rsid w:val="00065FB2"/>
    <w:rsid w:val="0007217F"/>
    <w:rsid w:val="000730F5"/>
    <w:rsid w:val="00073524"/>
    <w:rsid w:val="00074840"/>
    <w:rsid w:val="00074867"/>
    <w:rsid w:val="000822D8"/>
    <w:rsid w:val="00085F35"/>
    <w:rsid w:val="00094109"/>
    <w:rsid w:val="00094745"/>
    <w:rsid w:val="000A45B3"/>
    <w:rsid w:val="000B061E"/>
    <w:rsid w:val="000B1E11"/>
    <w:rsid w:val="000B2FE1"/>
    <w:rsid w:val="000B597F"/>
    <w:rsid w:val="000C20DD"/>
    <w:rsid w:val="000C26BB"/>
    <w:rsid w:val="000C3CFC"/>
    <w:rsid w:val="000C5C7C"/>
    <w:rsid w:val="000C6686"/>
    <w:rsid w:val="000C6ABF"/>
    <w:rsid w:val="000D02D9"/>
    <w:rsid w:val="000D0853"/>
    <w:rsid w:val="000D230A"/>
    <w:rsid w:val="000E0BDE"/>
    <w:rsid w:val="000F0081"/>
    <w:rsid w:val="000F3373"/>
    <w:rsid w:val="00100D3A"/>
    <w:rsid w:val="001115A3"/>
    <w:rsid w:val="00112DC2"/>
    <w:rsid w:val="0011464E"/>
    <w:rsid w:val="00114A38"/>
    <w:rsid w:val="0011580C"/>
    <w:rsid w:val="00122127"/>
    <w:rsid w:val="00122D2D"/>
    <w:rsid w:val="00124849"/>
    <w:rsid w:val="00124ED5"/>
    <w:rsid w:val="00126FDA"/>
    <w:rsid w:val="0012764D"/>
    <w:rsid w:val="00131279"/>
    <w:rsid w:val="00135D7E"/>
    <w:rsid w:val="00140CDF"/>
    <w:rsid w:val="00143346"/>
    <w:rsid w:val="00147CD2"/>
    <w:rsid w:val="00151574"/>
    <w:rsid w:val="00164D2B"/>
    <w:rsid w:val="0016505F"/>
    <w:rsid w:val="00166E3C"/>
    <w:rsid w:val="00170681"/>
    <w:rsid w:val="00171782"/>
    <w:rsid w:val="00172F54"/>
    <w:rsid w:val="001734AC"/>
    <w:rsid w:val="00176240"/>
    <w:rsid w:val="0017625E"/>
    <w:rsid w:val="00177641"/>
    <w:rsid w:val="00181C7F"/>
    <w:rsid w:val="00183E8A"/>
    <w:rsid w:val="00185534"/>
    <w:rsid w:val="00193942"/>
    <w:rsid w:val="00194266"/>
    <w:rsid w:val="001943E5"/>
    <w:rsid w:val="00194F82"/>
    <w:rsid w:val="00196197"/>
    <w:rsid w:val="001A1544"/>
    <w:rsid w:val="001A1FB1"/>
    <w:rsid w:val="001A5105"/>
    <w:rsid w:val="001A7F21"/>
    <w:rsid w:val="001B0C7B"/>
    <w:rsid w:val="001B3038"/>
    <w:rsid w:val="001B41ED"/>
    <w:rsid w:val="001B773F"/>
    <w:rsid w:val="001C0EBE"/>
    <w:rsid w:val="001C5442"/>
    <w:rsid w:val="001C61B4"/>
    <w:rsid w:val="001D2F86"/>
    <w:rsid w:val="001D3B8C"/>
    <w:rsid w:val="001D417C"/>
    <w:rsid w:val="001D4328"/>
    <w:rsid w:val="001D4CC1"/>
    <w:rsid w:val="001E5946"/>
    <w:rsid w:val="001E6C27"/>
    <w:rsid w:val="001E7EEE"/>
    <w:rsid w:val="001F208D"/>
    <w:rsid w:val="001F572A"/>
    <w:rsid w:val="001F7DAC"/>
    <w:rsid w:val="00200834"/>
    <w:rsid w:val="00202E93"/>
    <w:rsid w:val="0020410D"/>
    <w:rsid w:val="002041EB"/>
    <w:rsid w:val="002058CF"/>
    <w:rsid w:val="002113AF"/>
    <w:rsid w:val="00213379"/>
    <w:rsid w:val="00213C5C"/>
    <w:rsid w:val="00213F19"/>
    <w:rsid w:val="0021556D"/>
    <w:rsid w:val="00215F67"/>
    <w:rsid w:val="00220605"/>
    <w:rsid w:val="002227D3"/>
    <w:rsid w:val="0023020D"/>
    <w:rsid w:val="00230BAD"/>
    <w:rsid w:val="00231202"/>
    <w:rsid w:val="00232C07"/>
    <w:rsid w:val="00233B80"/>
    <w:rsid w:val="00235A93"/>
    <w:rsid w:val="002365EC"/>
    <w:rsid w:val="00236796"/>
    <w:rsid w:val="00236DF0"/>
    <w:rsid w:val="00240AFE"/>
    <w:rsid w:val="0024672F"/>
    <w:rsid w:val="00246AE8"/>
    <w:rsid w:val="00247925"/>
    <w:rsid w:val="00250816"/>
    <w:rsid w:val="00253C28"/>
    <w:rsid w:val="002564EE"/>
    <w:rsid w:val="00256A8B"/>
    <w:rsid w:val="0025735E"/>
    <w:rsid w:val="00261DEA"/>
    <w:rsid w:val="002620C3"/>
    <w:rsid w:val="00263818"/>
    <w:rsid w:val="00263D86"/>
    <w:rsid w:val="0026709E"/>
    <w:rsid w:val="00271DF6"/>
    <w:rsid w:val="00273031"/>
    <w:rsid w:val="002730D8"/>
    <w:rsid w:val="00276725"/>
    <w:rsid w:val="00280F9D"/>
    <w:rsid w:val="0028404B"/>
    <w:rsid w:val="002842E2"/>
    <w:rsid w:val="002844F4"/>
    <w:rsid w:val="00284B1F"/>
    <w:rsid w:val="00285DB2"/>
    <w:rsid w:val="002862B1"/>
    <w:rsid w:val="002869AC"/>
    <w:rsid w:val="00286CEE"/>
    <w:rsid w:val="00286E92"/>
    <w:rsid w:val="00287F55"/>
    <w:rsid w:val="0029548B"/>
    <w:rsid w:val="002A17DB"/>
    <w:rsid w:val="002A1B30"/>
    <w:rsid w:val="002A1FFC"/>
    <w:rsid w:val="002A3287"/>
    <w:rsid w:val="002A3676"/>
    <w:rsid w:val="002A36AA"/>
    <w:rsid w:val="002A41AC"/>
    <w:rsid w:val="002B0B1A"/>
    <w:rsid w:val="002B767E"/>
    <w:rsid w:val="002C28DC"/>
    <w:rsid w:val="002C3195"/>
    <w:rsid w:val="002C4312"/>
    <w:rsid w:val="002C4390"/>
    <w:rsid w:val="002C6243"/>
    <w:rsid w:val="002D22EE"/>
    <w:rsid w:val="002D6CE3"/>
    <w:rsid w:val="002D74C8"/>
    <w:rsid w:val="002E0256"/>
    <w:rsid w:val="002E166A"/>
    <w:rsid w:val="002E38BE"/>
    <w:rsid w:val="002E3FBD"/>
    <w:rsid w:val="002E54F9"/>
    <w:rsid w:val="002E5B39"/>
    <w:rsid w:val="002F2F67"/>
    <w:rsid w:val="002F58B6"/>
    <w:rsid w:val="002F6133"/>
    <w:rsid w:val="002F629A"/>
    <w:rsid w:val="00303DD3"/>
    <w:rsid w:val="00305F88"/>
    <w:rsid w:val="00307615"/>
    <w:rsid w:val="00310884"/>
    <w:rsid w:val="003108B7"/>
    <w:rsid w:val="003109CD"/>
    <w:rsid w:val="00311A06"/>
    <w:rsid w:val="00313313"/>
    <w:rsid w:val="00313CA8"/>
    <w:rsid w:val="0032049B"/>
    <w:rsid w:val="00323408"/>
    <w:rsid w:val="003266D7"/>
    <w:rsid w:val="00332120"/>
    <w:rsid w:val="003336DF"/>
    <w:rsid w:val="00333AB3"/>
    <w:rsid w:val="003345A8"/>
    <w:rsid w:val="00347131"/>
    <w:rsid w:val="0034724E"/>
    <w:rsid w:val="0034762D"/>
    <w:rsid w:val="0035045B"/>
    <w:rsid w:val="00351763"/>
    <w:rsid w:val="00354007"/>
    <w:rsid w:val="00354CD0"/>
    <w:rsid w:val="003604F1"/>
    <w:rsid w:val="00361FBE"/>
    <w:rsid w:val="00366E31"/>
    <w:rsid w:val="00370521"/>
    <w:rsid w:val="00371D5D"/>
    <w:rsid w:val="00372677"/>
    <w:rsid w:val="003734A0"/>
    <w:rsid w:val="00373D50"/>
    <w:rsid w:val="0037434A"/>
    <w:rsid w:val="00374C61"/>
    <w:rsid w:val="00374F8B"/>
    <w:rsid w:val="0037523D"/>
    <w:rsid w:val="003801B6"/>
    <w:rsid w:val="003812B2"/>
    <w:rsid w:val="0038438D"/>
    <w:rsid w:val="003871A8"/>
    <w:rsid w:val="003878A0"/>
    <w:rsid w:val="00387DFD"/>
    <w:rsid w:val="00392FF1"/>
    <w:rsid w:val="003947CF"/>
    <w:rsid w:val="0039483F"/>
    <w:rsid w:val="003A262F"/>
    <w:rsid w:val="003A2CC8"/>
    <w:rsid w:val="003A3A9A"/>
    <w:rsid w:val="003A4361"/>
    <w:rsid w:val="003A658F"/>
    <w:rsid w:val="003A715F"/>
    <w:rsid w:val="003A7E68"/>
    <w:rsid w:val="003B2FD2"/>
    <w:rsid w:val="003B3BA0"/>
    <w:rsid w:val="003B6317"/>
    <w:rsid w:val="003C0090"/>
    <w:rsid w:val="003C24A8"/>
    <w:rsid w:val="003C3441"/>
    <w:rsid w:val="003C42D2"/>
    <w:rsid w:val="003C6A33"/>
    <w:rsid w:val="003D2726"/>
    <w:rsid w:val="003D3A02"/>
    <w:rsid w:val="003D43B6"/>
    <w:rsid w:val="003D5083"/>
    <w:rsid w:val="003E06C0"/>
    <w:rsid w:val="003E1A1C"/>
    <w:rsid w:val="003E44BC"/>
    <w:rsid w:val="003E53F6"/>
    <w:rsid w:val="003E76D2"/>
    <w:rsid w:val="003F17D7"/>
    <w:rsid w:val="003F3B08"/>
    <w:rsid w:val="003F55EA"/>
    <w:rsid w:val="003F6C36"/>
    <w:rsid w:val="00400D75"/>
    <w:rsid w:val="00400EFC"/>
    <w:rsid w:val="0040138E"/>
    <w:rsid w:val="0040222C"/>
    <w:rsid w:val="00406E5D"/>
    <w:rsid w:val="004074A3"/>
    <w:rsid w:val="00414B33"/>
    <w:rsid w:val="004178D7"/>
    <w:rsid w:val="00421694"/>
    <w:rsid w:val="00423722"/>
    <w:rsid w:val="00430A21"/>
    <w:rsid w:val="00433F62"/>
    <w:rsid w:val="00441585"/>
    <w:rsid w:val="00442C09"/>
    <w:rsid w:val="004448B7"/>
    <w:rsid w:val="00446D15"/>
    <w:rsid w:val="00447726"/>
    <w:rsid w:val="00447CE9"/>
    <w:rsid w:val="00456E85"/>
    <w:rsid w:val="00461F66"/>
    <w:rsid w:val="00470161"/>
    <w:rsid w:val="00476FC7"/>
    <w:rsid w:val="00480B6F"/>
    <w:rsid w:val="004852AC"/>
    <w:rsid w:val="00485969"/>
    <w:rsid w:val="00486803"/>
    <w:rsid w:val="00491C44"/>
    <w:rsid w:val="00491EEB"/>
    <w:rsid w:val="004935C9"/>
    <w:rsid w:val="00494E00"/>
    <w:rsid w:val="00496E52"/>
    <w:rsid w:val="004A0FFC"/>
    <w:rsid w:val="004A60E4"/>
    <w:rsid w:val="004A66FB"/>
    <w:rsid w:val="004B0224"/>
    <w:rsid w:val="004B19E6"/>
    <w:rsid w:val="004B2526"/>
    <w:rsid w:val="004B29DE"/>
    <w:rsid w:val="004B4952"/>
    <w:rsid w:val="004B511A"/>
    <w:rsid w:val="004B6D86"/>
    <w:rsid w:val="004C0047"/>
    <w:rsid w:val="004C0F89"/>
    <w:rsid w:val="004C10EA"/>
    <w:rsid w:val="004C2228"/>
    <w:rsid w:val="004C2E96"/>
    <w:rsid w:val="004C35C5"/>
    <w:rsid w:val="004C47B6"/>
    <w:rsid w:val="004C5EC8"/>
    <w:rsid w:val="004D2BC5"/>
    <w:rsid w:val="004D4994"/>
    <w:rsid w:val="004D58A6"/>
    <w:rsid w:val="004D5B6D"/>
    <w:rsid w:val="004D60C8"/>
    <w:rsid w:val="004D62AB"/>
    <w:rsid w:val="004D7425"/>
    <w:rsid w:val="004E016E"/>
    <w:rsid w:val="004E316C"/>
    <w:rsid w:val="004E4D53"/>
    <w:rsid w:val="004E599E"/>
    <w:rsid w:val="004E6B05"/>
    <w:rsid w:val="004F28FE"/>
    <w:rsid w:val="004F42E4"/>
    <w:rsid w:val="004F485D"/>
    <w:rsid w:val="004F74FE"/>
    <w:rsid w:val="004F7C28"/>
    <w:rsid w:val="005008D1"/>
    <w:rsid w:val="00502DF9"/>
    <w:rsid w:val="00502E59"/>
    <w:rsid w:val="00503A11"/>
    <w:rsid w:val="00505FE9"/>
    <w:rsid w:val="00507390"/>
    <w:rsid w:val="0051281D"/>
    <w:rsid w:val="00513AAE"/>
    <w:rsid w:val="005154A1"/>
    <w:rsid w:val="00517000"/>
    <w:rsid w:val="00517665"/>
    <w:rsid w:val="005178FD"/>
    <w:rsid w:val="00521BF3"/>
    <w:rsid w:val="00522E2F"/>
    <w:rsid w:val="00523000"/>
    <w:rsid w:val="0053050B"/>
    <w:rsid w:val="00537B14"/>
    <w:rsid w:val="00540CFC"/>
    <w:rsid w:val="0054189B"/>
    <w:rsid w:val="005463F0"/>
    <w:rsid w:val="00551396"/>
    <w:rsid w:val="0055252B"/>
    <w:rsid w:val="0056132B"/>
    <w:rsid w:val="00563D6B"/>
    <w:rsid w:val="00563DFA"/>
    <w:rsid w:val="005672DC"/>
    <w:rsid w:val="00575E58"/>
    <w:rsid w:val="005765AD"/>
    <w:rsid w:val="005831EB"/>
    <w:rsid w:val="00585287"/>
    <w:rsid w:val="00586B6B"/>
    <w:rsid w:val="00592C51"/>
    <w:rsid w:val="00593FB1"/>
    <w:rsid w:val="0059451D"/>
    <w:rsid w:val="005A16DE"/>
    <w:rsid w:val="005A3B28"/>
    <w:rsid w:val="005A5DCA"/>
    <w:rsid w:val="005A5EFE"/>
    <w:rsid w:val="005A648D"/>
    <w:rsid w:val="005B01EF"/>
    <w:rsid w:val="005B373A"/>
    <w:rsid w:val="005B5407"/>
    <w:rsid w:val="005B586A"/>
    <w:rsid w:val="005B67FD"/>
    <w:rsid w:val="005B7548"/>
    <w:rsid w:val="005C1E00"/>
    <w:rsid w:val="005C5253"/>
    <w:rsid w:val="005C603B"/>
    <w:rsid w:val="005C783A"/>
    <w:rsid w:val="005D23EE"/>
    <w:rsid w:val="005D4C08"/>
    <w:rsid w:val="005D5BB0"/>
    <w:rsid w:val="005D791C"/>
    <w:rsid w:val="005E37F7"/>
    <w:rsid w:val="005E4E1C"/>
    <w:rsid w:val="005E5E77"/>
    <w:rsid w:val="005F03E5"/>
    <w:rsid w:val="005F6D00"/>
    <w:rsid w:val="005F7DBC"/>
    <w:rsid w:val="00600FC6"/>
    <w:rsid w:val="00604769"/>
    <w:rsid w:val="00604A90"/>
    <w:rsid w:val="00604C2D"/>
    <w:rsid w:val="006056A1"/>
    <w:rsid w:val="006069CC"/>
    <w:rsid w:val="006112FF"/>
    <w:rsid w:val="006128AE"/>
    <w:rsid w:val="00613D00"/>
    <w:rsid w:val="006142FD"/>
    <w:rsid w:val="00617D67"/>
    <w:rsid w:val="00617FEF"/>
    <w:rsid w:val="006201A2"/>
    <w:rsid w:val="00620651"/>
    <w:rsid w:val="00622397"/>
    <w:rsid w:val="00627946"/>
    <w:rsid w:val="00631260"/>
    <w:rsid w:val="00632CDC"/>
    <w:rsid w:val="006354AE"/>
    <w:rsid w:val="0064203C"/>
    <w:rsid w:val="0064481C"/>
    <w:rsid w:val="006456BD"/>
    <w:rsid w:val="006475CD"/>
    <w:rsid w:val="0065090C"/>
    <w:rsid w:val="00650DEE"/>
    <w:rsid w:val="006512BE"/>
    <w:rsid w:val="006629C4"/>
    <w:rsid w:val="00662F92"/>
    <w:rsid w:val="00663C7D"/>
    <w:rsid w:val="0066478E"/>
    <w:rsid w:val="00664FC2"/>
    <w:rsid w:val="00666544"/>
    <w:rsid w:val="00667323"/>
    <w:rsid w:val="00667BBD"/>
    <w:rsid w:val="0067255B"/>
    <w:rsid w:val="00677E24"/>
    <w:rsid w:val="00682B06"/>
    <w:rsid w:val="00685966"/>
    <w:rsid w:val="00685B31"/>
    <w:rsid w:val="00686EE1"/>
    <w:rsid w:val="00690076"/>
    <w:rsid w:val="006900C6"/>
    <w:rsid w:val="006926C9"/>
    <w:rsid w:val="006956D4"/>
    <w:rsid w:val="006A251D"/>
    <w:rsid w:val="006A25F0"/>
    <w:rsid w:val="006A57BF"/>
    <w:rsid w:val="006A6070"/>
    <w:rsid w:val="006A7BC3"/>
    <w:rsid w:val="006B4A13"/>
    <w:rsid w:val="006B623F"/>
    <w:rsid w:val="006B760F"/>
    <w:rsid w:val="006B7E65"/>
    <w:rsid w:val="006C160E"/>
    <w:rsid w:val="006C577F"/>
    <w:rsid w:val="006C6312"/>
    <w:rsid w:val="006C6796"/>
    <w:rsid w:val="006C7852"/>
    <w:rsid w:val="006C7F3E"/>
    <w:rsid w:val="006D1C38"/>
    <w:rsid w:val="006D3028"/>
    <w:rsid w:val="006D3C9E"/>
    <w:rsid w:val="006D5DFE"/>
    <w:rsid w:val="006D7E87"/>
    <w:rsid w:val="006E1F95"/>
    <w:rsid w:val="006E22A0"/>
    <w:rsid w:val="006E2D97"/>
    <w:rsid w:val="006E4EAF"/>
    <w:rsid w:val="006E4EF5"/>
    <w:rsid w:val="006E6950"/>
    <w:rsid w:val="006F1AEC"/>
    <w:rsid w:val="006F2B3E"/>
    <w:rsid w:val="006F692A"/>
    <w:rsid w:val="006F7640"/>
    <w:rsid w:val="007064F8"/>
    <w:rsid w:val="00710BA7"/>
    <w:rsid w:val="00710D2F"/>
    <w:rsid w:val="00712413"/>
    <w:rsid w:val="007204DD"/>
    <w:rsid w:val="007206B7"/>
    <w:rsid w:val="00723BAF"/>
    <w:rsid w:val="00724EC3"/>
    <w:rsid w:val="00727E21"/>
    <w:rsid w:val="007319FC"/>
    <w:rsid w:val="007325A3"/>
    <w:rsid w:val="0073263C"/>
    <w:rsid w:val="00732E52"/>
    <w:rsid w:val="007371A3"/>
    <w:rsid w:val="007375D8"/>
    <w:rsid w:val="0074077A"/>
    <w:rsid w:val="007436B8"/>
    <w:rsid w:val="00750FB0"/>
    <w:rsid w:val="00751C47"/>
    <w:rsid w:val="00752E66"/>
    <w:rsid w:val="00753839"/>
    <w:rsid w:val="00753A68"/>
    <w:rsid w:val="0075503E"/>
    <w:rsid w:val="0075605A"/>
    <w:rsid w:val="007631C8"/>
    <w:rsid w:val="00763D9D"/>
    <w:rsid w:val="0076780F"/>
    <w:rsid w:val="00771444"/>
    <w:rsid w:val="00771D6B"/>
    <w:rsid w:val="00771D8D"/>
    <w:rsid w:val="00773671"/>
    <w:rsid w:val="00773B15"/>
    <w:rsid w:val="00774C93"/>
    <w:rsid w:val="00776838"/>
    <w:rsid w:val="007836A8"/>
    <w:rsid w:val="00785382"/>
    <w:rsid w:val="00793BE2"/>
    <w:rsid w:val="007941AE"/>
    <w:rsid w:val="00797DFD"/>
    <w:rsid w:val="007A03BF"/>
    <w:rsid w:val="007A2CAD"/>
    <w:rsid w:val="007A6F4F"/>
    <w:rsid w:val="007B224D"/>
    <w:rsid w:val="007B314F"/>
    <w:rsid w:val="007B7141"/>
    <w:rsid w:val="007C02EE"/>
    <w:rsid w:val="007C2D3B"/>
    <w:rsid w:val="007C353E"/>
    <w:rsid w:val="007C7402"/>
    <w:rsid w:val="007C7FA7"/>
    <w:rsid w:val="007D0050"/>
    <w:rsid w:val="007D050B"/>
    <w:rsid w:val="007D3423"/>
    <w:rsid w:val="007D414F"/>
    <w:rsid w:val="007D7FCC"/>
    <w:rsid w:val="007E02B6"/>
    <w:rsid w:val="007E12BB"/>
    <w:rsid w:val="007E3633"/>
    <w:rsid w:val="007E4A2E"/>
    <w:rsid w:val="007E7E84"/>
    <w:rsid w:val="007F16E7"/>
    <w:rsid w:val="007F1EB9"/>
    <w:rsid w:val="007F37E1"/>
    <w:rsid w:val="008048AA"/>
    <w:rsid w:val="00805722"/>
    <w:rsid w:val="008069AA"/>
    <w:rsid w:val="00812611"/>
    <w:rsid w:val="00814828"/>
    <w:rsid w:val="0081763C"/>
    <w:rsid w:val="00820E50"/>
    <w:rsid w:val="00820E60"/>
    <w:rsid w:val="00823776"/>
    <w:rsid w:val="0083110D"/>
    <w:rsid w:val="008320B5"/>
    <w:rsid w:val="00837C11"/>
    <w:rsid w:val="00837D15"/>
    <w:rsid w:val="00842C0B"/>
    <w:rsid w:val="00843073"/>
    <w:rsid w:val="00844A7F"/>
    <w:rsid w:val="00845A6A"/>
    <w:rsid w:val="00845E9E"/>
    <w:rsid w:val="00846F31"/>
    <w:rsid w:val="00850FC4"/>
    <w:rsid w:val="0085491B"/>
    <w:rsid w:val="00855229"/>
    <w:rsid w:val="00856E45"/>
    <w:rsid w:val="0085739C"/>
    <w:rsid w:val="008670A2"/>
    <w:rsid w:val="00871EDA"/>
    <w:rsid w:val="008728D1"/>
    <w:rsid w:val="00875280"/>
    <w:rsid w:val="0088063C"/>
    <w:rsid w:val="00882201"/>
    <w:rsid w:val="008844FB"/>
    <w:rsid w:val="00886D60"/>
    <w:rsid w:val="00887C53"/>
    <w:rsid w:val="0089636C"/>
    <w:rsid w:val="00896414"/>
    <w:rsid w:val="008965F0"/>
    <w:rsid w:val="0089783D"/>
    <w:rsid w:val="008A09E5"/>
    <w:rsid w:val="008A1E98"/>
    <w:rsid w:val="008A530E"/>
    <w:rsid w:val="008A6C54"/>
    <w:rsid w:val="008A6D43"/>
    <w:rsid w:val="008B20BA"/>
    <w:rsid w:val="008B417D"/>
    <w:rsid w:val="008B5505"/>
    <w:rsid w:val="008B684A"/>
    <w:rsid w:val="008C0074"/>
    <w:rsid w:val="008C0416"/>
    <w:rsid w:val="008C0CEF"/>
    <w:rsid w:val="008C1B57"/>
    <w:rsid w:val="008C20C4"/>
    <w:rsid w:val="008C66B3"/>
    <w:rsid w:val="008C738E"/>
    <w:rsid w:val="008D1469"/>
    <w:rsid w:val="008D243E"/>
    <w:rsid w:val="008D528F"/>
    <w:rsid w:val="008E0DBB"/>
    <w:rsid w:val="008E4C21"/>
    <w:rsid w:val="008E62EE"/>
    <w:rsid w:val="008E6CC2"/>
    <w:rsid w:val="008F2AEF"/>
    <w:rsid w:val="008F2B9C"/>
    <w:rsid w:val="008F55BF"/>
    <w:rsid w:val="008F5C87"/>
    <w:rsid w:val="0090304C"/>
    <w:rsid w:val="00905404"/>
    <w:rsid w:val="0090722A"/>
    <w:rsid w:val="00910116"/>
    <w:rsid w:val="0091123F"/>
    <w:rsid w:val="0091229D"/>
    <w:rsid w:val="00912BC5"/>
    <w:rsid w:val="00914BFA"/>
    <w:rsid w:val="00914FFB"/>
    <w:rsid w:val="00923C8A"/>
    <w:rsid w:val="00923D14"/>
    <w:rsid w:val="00926B64"/>
    <w:rsid w:val="00926B87"/>
    <w:rsid w:val="00926BCC"/>
    <w:rsid w:val="00926F94"/>
    <w:rsid w:val="009304AE"/>
    <w:rsid w:val="0093381B"/>
    <w:rsid w:val="00933F77"/>
    <w:rsid w:val="009372B1"/>
    <w:rsid w:val="00937863"/>
    <w:rsid w:val="00941750"/>
    <w:rsid w:val="00942439"/>
    <w:rsid w:val="00942EF9"/>
    <w:rsid w:val="00944E3E"/>
    <w:rsid w:val="009462DA"/>
    <w:rsid w:val="0094756B"/>
    <w:rsid w:val="00947AA3"/>
    <w:rsid w:val="00953D95"/>
    <w:rsid w:val="00956ECC"/>
    <w:rsid w:val="009578B0"/>
    <w:rsid w:val="0096069D"/>
    <w:rsid w:val="00960D82"/>
    <w:rsid w:val="00963E15"/>
    <w:rsid w:val="00965641"/>
    <w:rsid w:val="009663B5"/>
    <w:rsid w:val="009666FA"/>
    <w:rsid w:val="00967009"/>
    <w:rsid w:val="0096728D"/>
    <w:rsid w:val="0097147C"/>
    <w:rsid w:val="00973A95"/>
    <w:rsid w:val="00973DC6"/>
    <w:rsid w:val="00975EBF"/>
    <w:rsid w:val="0097740C"/>
    <w:rsid w:val="00981383"/>
    <w:rsid w:val="00981B2A"/>
    <w:rsid w:val="009824B8"/>
    <w:rsid w:val="009843AA"/>
    <w:rsid w:val="009863E3"/>
    <w:rsid w:val="009878E1"/>
    <w:rsid w:val="00987D09"/>
    <w:rsid w:val="00990DB9"/>
    <w:rsid w:val="00993DB4"/>
    <w:rsid w:val="00997F3F"/>
    <w:rsid w:val="009A30BB"/>
    <w:rsid w:val="009A4186"/>
    <w:rsid w:val="009A43A8"/>
    <w:rsid w:val="009A5787"/>
    <w:rsid w:val="009A783E"/>
    <w:rsid w:val="009A7A54"/>
    <w:rsid w:val="009B6FBF"/>
    <w:rsid w:val="009C2CF2"/>
    <w:rsid w:val="009C49D1"/>
    <w:rsid w:val="009C4DB0"/>
    <w:rsid w:val="009C5569"/>
    <w:rsid w:val="009C5C32"/>
    <w:rsid w:val="009C61C8"/>
    <w:rsid w:val="009D0744"/>
    <w:rsid w:val="009D1C36"/>
    <w:rsid w:val="009D349E"/>
    <w:rsid w:val="009D3653"/>
    <w:rsid w:val="009D4ED6"/>
    <w:rsid w:val="009D600E"/>
    <w:rsid w:val="009D604F"/>
    <w:rsid w:val="009D7CDE"/>
    <w:rsid w:val="009E3355"/>
    <w:rsid w:val="009E349A"/>
    <w:rsid w:val="009E3598"/>
    <w:rsid w:val="009E4080"/>
    <w:rsid w:val="009E4ECB"/>
    <w:rsid w:val="009E6F9D"/>
    <w:rsid w:val="009E7714"/>
    <w:rsid w:val="009E7C10"/>
    <w:rsid w:val="009F0B40"/>
    <w:rsid w:val="009F0CD8"/>
    <w:rsid w:val="009F30BD"/>
    <w:rsid w:val="009F32C2"/>
    <w:rsid w:val="009F4765"/>
    <w:rsid w:val="009F72A1"/>
    <w:rsid w:val="00A10D33"/>
    <w:rsid w:val="00A1107D"/>
    <w:rsid w:val="00A12CEF"/>
    <w:rsid w:val="00A13647"/>
    <w:rsid w:val="00A13F32"/>
    <w:rsid w:val="00A14E59"/>
    <w:rsid w:val="00A15A7F"/>
    <w:rsid w:val="00A16629"/>
    <w:rsid w:val="00A16826"/>
    <w:rsid w:val="00A16B9A"/>
    <w:rsid w:val="00A17E98"/>
    <w:rsid w:val="00A20B35"/>
    <w:rsid w:val="00A22635"/>
    <w:rsid w:val="00A24417"/>
    <w:rsid w:val="00A26CC0"/>
    <w:rsid w:val="00A2705C"/>
    <w:rsid w:val="00A27311"/>
    <w:rsid w:val="00A30D97"/>
    <w:rsid w:val="00A31E40"/>
    <w:rsid w:val="00A332AC"/>
    <w:rsid w:val="00A336CF"/>
    <w:rsid w:val="00A3527D"/>
    <w:rsid w:val="00A37AE9"/>
    <w:rsid w:val="00A37D42"/>
    <w:rsid w:val="00A44F52"/>
    <w:rsid w:val="00A460DB"/>
    <w:rsid w:val="00A46CCF"/>
    <w:rsid w:val="00A50168"/>
    <w:rsid w:val="00A50A5E"/>
    <w:rsid w:val="00A50A71"/>
    <w:rsid w:val="00A51CBD"/>
    <w:rsid w:val="00A52827"/>
    <w:rsid w:val="00A5451D"/>
    <w:rsid w:val="00A54A3B"/>
    <w:rsid w:val="00A557D6"/>
    <w:rsid w:val="00A557ED"/>
    <w:rsid w:val="00A55F67"/>
    <w:rsid w:val="00A55F6C"/>
    <w:rsid w:val="00A564F5"/>
    <w:rsid w:val="00A56F33"/>
    <w:rsid w:val="00A70FCE"/>
    <w:rsid w:val="00A72405"/>
    <w:rsid w:val="00A7296E"/>
    <w:rsid w:val="00A72EA6"/>
    <w:rsid w:val="00A74160"/>
    <w:rsid w:val="00A800DF"/>
    <w:rsid w:val="00A85BF2"/>
    <w:rsid w:val="00A9060E"/>
    <w:rsid w:val="00A93117"/>
    <w:rsid w:val="00A95317"/>
    <w:rsid w:val="00A9552C"/>
    <w:rsid w:val="00A9592E"/>
    <w:rsid w:val="00A97776"/>
    <w:rsid w:val="00AA0599"/>
    <w:rsid w:val="00AA08FB"/>
    <w:rsid w:val="00AA1AF4"/>
    <w:rsid w:val="00AA52F6"/>
    <w:rsid w:val="00AA54C5"/>
    <w:rsid w:val="00AA7EA0"/>
    <w:rsid w:val="00AB508A"/>
    <w:rsid w:val="00AB6C7B"/>
    <w:rsid w:val="00AB72E4"/>
    <w:rsid w:val="00AC0519"/>
    <w:rsid w:val="00AC2AA1"/>
    <w:rsid w:val="00AD4813"/>
    <w:rsid w:val="00AD7DB3"/>
    <w:rsid w:val="00AE197A"/>
    <w:rsid w:val="00AE31D4"/>
    <w:rsid w:val="00AE3DC1"/>
    <w:rsid w:val="00AE43FD"/>
    <w:rsid w:val="00AE4489"/>
    <w:rsid w:val="00AE569D"/>
    <w:rsid w:val="00AE60C2"/>
    <w:rsid w:val="00AF0852"/>
    <w:rsid w:val="00AF29DD"/>
    <w:rsid w:val="00AF35FE"/>
    <w:rsid w:val="00AF398C"/>
    <w:rsid w:val="00AF4019"/>
    <w:rsid w:val="00AF4732"/>
    <w:rsid w:val="00AF5525"/>
    <w:rsid w:val="00AF5A84"/>
    <w:rsid w:val="00AF614D"/>
    <w:rsid w:val="00AF74C4"/>
    <w:rsid w:val="00B02050"/>
    <w:rsid w:val="00B05257"/>
    <w:rsid w:val="00B05E14"/>
    <w:rsid w:val="00B0733B"/>
    <w:rsid w:val="00B11B75"/>
    <w:rsid w:val="00B12E59"/>
    <w:rsid w:val="00B1386E"/>
    <w:rsid w:val="00B13E7C"/>
    <w:rsid w:val="00B15399"/>
    <w:rsid w:val="00B15F90"/>
    <w:rsid w:val="00B2047D"/>
    <w:rsid w:val="00B21071"/>
    <w:rsid w:val="00B21249"/>
    <w:rsid w:val="00B255CE"/>
    <w:rsid w:val="00B3141E"/>
    <w:rsid w:val="00B318F5"/>
    <w:rsid w:val="00B363B9"/>
    <w:rsid w:val="00B471BA"/>
    <w:rsid w:val="00B51533"/>
    <w:rsid w:val="00B54B1D"/>
    <w:rsid w:val="00B54C07"/>
    <w:rsid w:val="00B55E8C"/>
    <w:rsid w:val="00B6141B"/>
    <w:rsid w:val="00B61D24"/>
    <w:rsid w:val="00B62328"/>
    <w:rsid w:val="00B64070"/>
    <w:rsid w:val="00B671C6"/>
    <w:rsid w:val="00B720BA"/>
    <w:rsid w:val="00B7240C"/>
    <w:rsid w:val="00B75446"/>
    <w:rsid w:val="00B75654"/>
    <w:rsid w:val="00B8293A"/>
    <w:rsid w:val="00B83641"/>
    <w:rsid w:val="00B85455"/>
    <w:rsid w:val="00B85609"/>
    <w:rsid w:val="00B86A32"/>
    <w:rsid w:val="00B87AA8"/>
    <w:rsid w:val="00B92CC8"/>
    <w:rsid w:val="00B94419"/>
    <w:rsid w:val="00BA1A62"/>
    <w:rsid w:val="00BA4A71"/>
    <w:rsid w:val="00BA4E20"/>
    <w:rsid w:val="00BA5EAE"/>
    <w:rsid w:val="00BB133D"/>
    <w:rsid w:val="00BB1401"/>
    <w:rsid w:val="00BB256E"/>
    <w:rsid w:val="00BB39CD"/>
    <w:rsid w:val="00BB4FDB"/>
    <w:rsid w:val="00BB57FA"/>
    <w:rsid w:val="00BB6F24"/>
    <w:rsid w:val="00BB7246"/>
    <w:rsid w:val="00BB75DC"/>
    <w:rsid w:val="00BC28A4"/>
    <w:rsid w:val="00BC31EC"/>
    <w:rsid w:val="00BC5E48"/>
    <w:rsid w:val="00BC7A11"/>
    <w:rsid w:val="00BD07D0"/>
    <w:rsid w:val="00BD18C6"/>
    <w:rsid w:val="00BD2270"/>
    <w:rsid w:val="00BD2AF7"/>
    <w:rsid w:val="00BD2BF5"/>
    <w:rsid w:val="00BE43E5"/>
    <w:rsid w:val="00BE5BC4"/>
    <w:rsid w:val="00BE60C0"/>
    <w:rsid w:val="00BF1C68"/>
    <w:rsid w:val="00BF53D9"/>
    <w:rsid w:val="00BF6D7D"/>
    <w:rsid w:val="00BF7CE8"/>
    <w:rsid w:val="00C03881"/>
    <w:rsid w:val="00C04D5B"/>
    <w:rsid w:val="00C07B70"/>
    <w:rsid w:val="00C128AF"/>
    <w:rsid w:val="00C158B6"/>
    <w:rsid w:val="00C21ACB"/>
    <w:rsid w:val="00C22D43"/>
    <w:rsid w:val="00C23796"/>
    <w:rsid w:val="00C23816"/>
    <w:rsid w:val="00C31CBB"/>
    <w:rsid w:val="00C32519"/>
    <w:rsid w:val="00C36989"/>
    <w:rsid w:val="00C3707A"/>
    <w:rsid w:val="00C406BD"/>
    <w:rsid w:val="00C40A07"/>
    <w:rsid w:val="00C40D74"/>
    <w:rsid w:val="00C42512"/>
    <w:rsid w:val="00C44928"/>
    <w:rsid w:val="00C44DD4"/>
    <w:rsid w:val="00C4550A"/>
    <w:rsid w:val="00C4654F"/>
    <w:rsid w:val="00C4687F"/>
    <w:rsid w:val="00C51090"/>
    <w:rsid w:val="00C51384"/>
    <w:rsid w:val="00C52EE0"/>
    <w:rsid w:val="00C53006"/>
    <w:rsid w:val="00C53266"/>
    <w:rsid w:val="00C535FA"/>
    <w:rsid w:val="00C60EDE"/>
    <w:rsid w:val="00C643AE"/>
    <w:rsid w:val="00C66114"/>
    <w:rsid w:val="00C71788"/>
    <w:rsid w:val="00C747A7"/>
    <w:rsid w:val="00C7615F"/>
    <w:rsid w:val="00C83730"/>
    <w:rsid w:val="00C85084"/>
    <w:rsid w:val="00C8634A"/>
    <w:rsid w:val="00C9500D"/>
    <w:rsid w:val="00C9526B"/>
    <w:rsid w:val="00C964AB"/>
    <w:rsid w:val="00C97B68"/>
    <w:rsid w:val="00CA01AA"/>
    <w:rsid w:val="00CA0C90"/>
    <w:rsid w:val="00CA2816"/>
    <w:rsid w:val="00CA2DE2"/>
    <w:rsid w:val="00CA5889"/>
    <w:rsid w:val="00CA630D"/>
    <w:rsid w:val="00CA66BE"/>
    <w:rsid w:val="00CA7F42"/>
    <w:rsid w:val="00CB1E75"/>
    <w:rsid w:val="00CB3B10"/>
    <w:rsid w:val="00CB7DAD"/>
    <w:rsid w:val="00CC4D3E"/>
    <w:rsid w:val="00CD142D"/>
    <w:rsid w:val="00CD2BDE"/>
    <w:rsid w:val="00CD44A2"/>
    <w:rsid w:val="00CD4A80"/>
    <w:rsid w:val="00CD7AFA"/>
    <w:rsid w:val="00CE2E07"/>
    <w:rsid w:val="00CE411B"/>
    <w:rsid w:val="00CF4505"/>
    <w:rsid w:val="00CF603B"/>
    <w:rsid w:val="00CF668D"/>
    <w:rsid w:val="00D00AC9"/>
    <w:rsid w:val="00D0133E"/>
    <w:rsid w:val="00D01822"/>
    <w:rsid w:val="00D02ADA"/>
    <w:rsid w:val="00D02D43"/>
    <w:rsid w:val="00D06901"/>
    <w:rsid w:val="00D0705F"/>
    <w:rsid w:val="00D11F13"/>
    <w:rsid w:val="00D13364"/>
    <w:rsid w:val="00D14C71"/>
    <w:rsid w:val="00D21BB9"/>
    <w:rsid w:val="00D22F8C"/>
    <w:rsid w:val="00D25FB1"/>
    <w:rsid w:val="00D307A9"/>
    <w:rsid w:val="00D307CC"/>
    <w:rsid w:val="00D318B6"/>
    <w:rsid w:val="00D3354F"/>
    <w:rsid w:val="00D35951"/>
    <w:rsid w:val="00D40085"/>
    <w:rsid w:val="00D4063C"/>
    <w:rsid w:val="00D414F5"/>
    <w:rsid w:val="00D41AFC"/>
    <w:rsid w:val="00D42097"/>
    <w:rsid w:val="00D43094"/>
    <w:rsid w:val="00D460F2"/>
    <w:rsid w:val="00D46ACF"/>
    <w:rsid w:val="00D46BA4"/>
    <w:rsid w:val="00D475CC"/>
    <w:rsid w:val="00D50090"/>
    <w:rsid w:val="00D50BBD"/>
    <w:rsid w:val="00D52EB8"/>
    <w:rsid w:val="00D54965"/>
    <w:rsid w:val="00D56553"/>
    <w:rsid w:val="00D56655"/>
    <w:rsid w:val="00D642A4"/>
    <w:rsid w:val="00D64FC3"/>
    <w:rsid w:val="00D668F7"/>
    <w:rsid w:val="00D70098"/>
    <w:rsid w:val="00D701A3"/>
    <w:rsid w:val="00D71721"/>
    <w:rsid w:val="00D73A75"/>
    <w:rsid w:val="00D74D6E"/>
    <w:rsid w:val="00D750E1"/>
    <w:rsid w:val="00D776D8"/>
    <w:rsid w:val="00D8093B"/>
    <w:rsid w:val="00D828B7"/>
    <w:rsid w:val="00D85B29"/>
    <w:rsid w:val="00D86042"/>
    <w:rsid w:val="00D87EC7"/>
    <w:rsid w:val="00D915BE"/>
    <w:rsid w:val="00D93309"/>
    <w:rsid w:val="00D966D5"/>
    <w:rsid w:val="00DA10BB"/>
    <w:rsid w:val="00DA1BF7"/>
    <w:rsid w:val="00DA2B48"/>
    <w:rsid w:val="00DA4BC0"/>
    <w:rsid w:val="00DB1C0D"/>
    <w:rsid w:val="00DB4A92"/>
    <w:rsid w:val="00DB4F3C"/>
    <w:rsid w:val="00DB554D"/>
    <w:rsid w:val="00DC6473"/>
    <w:rsid w:val="00DD04A2"/>
    <w:rsid w:val="00DD10A4"/>
    <w:rsid w:val="00DD47A5"/>
    <w:rsid w:val="00DE3A8D"/>
    <w:rsid w:val="00DE75D6"/>
    <w:rsid w:val="00DF08EC"/>
    <w:rsid w:val="00DF1A68"/>
    <w:rsid w:val="00DF260F"/>
    <w:rsid w:val="00DF314C"/>
    <w:rsid w:val="00DF44CC"/>
    <w:rsid w:val="00DF535B"/>
    <w:rsid w:val="00DF6366"/>
    <w:rsid w:val="00DF78B7"/>
    <w:rsid w:val="00E0049C"/>
    <w:rsid w:val="00E01D15"/>
    <w:rsid w:val="00E066B2"/>
    <w:rsid w:val="00E06AA8"/>
    <w:rsid w:val="00E06C5F"/>
    <w:rsid w:val="00E13C46"/>
    <w:rsid w:val="00E14652"/>
    <w:rsid w:val="00E159CA"/>
    <w:rsid w:val="00E15AE1"/>
    <w:rsid w:val="00E206FC"/>
    <w:rsid w:val="00E274F0"/>
    <w:rsid w:val="00E306C2"/>
    <w:rsid w:val="00E3299E"/>
    <w:rsid w:val="00E329D8"/>
    <w:rsid w:val="00E3345D"/>
    <w:rsid w:val="00E347E3"/>
    <w:rsid w:val="00E3507B"/>
    <w:rsid w:val="00E36A96"/>
    <w:rsid w:val="00E37219"/>
    <w:rsid w:val="00E40245"/>
    <w:rsid w:val="00E42EB8"/>
    <w:rsid w:val="00E43569"/>
    <w:rsid w:val="00E43992"/>
    <w:rsid w:val="00E446E3"/>
    <w:rsid w:val="00E5159B"/>
    <w:rsid w:val="00E524C8"/>
    <w:rsid w:val="00E52778"/>
    <w:rsid w:val="00E539E8"/>
    <w:rsid w:val="00E548BB"/>
    <w:rsid w:val="00E54D00"/>
    <w:rsid w:val="00E57934"/>
    <w:rsid w:val="00E620B3"/>
    <w:rsid w:val="00E63F95"/>
    <w:rsid w:val="00E64674"/>
    <w:rsid w:val="00E65FD8"/>
    <w:rsid w:val="00E66134"/>
    <w:rsid w:val="00E741E0"/>
    <w:rsid w:val="00E76419"/>
    <w:rsid w:val="00E7661C"/>
    <w:rsid w:val="00E8064B"/>
    <w:rsid w:val="00E81053"/>
    <w:rsid w:val="00E8158B"/>
    <w:rsid w:val="00E83A10"/>
    <w:rsid w:val="00E87C51"/>
    <w:rsid w:val="00E911E3"/>
    <w:rsid w:val="00E941D5"/>
    <w:rsid w:val="00E944C5"/>
    <w:rsid w:val="00E95AA2"/>
    <w:rsid w:val="00E97298"/>
    <w:rsid w:val="00EA05CD"/>
    <w:rsid w:val="00EA0AB7"/>
    <w:rsid w:val="00EA3858"/>
    <w:rsid w:val="00EA66E7"/>
    <w:rsid w:val="00EA6C4F"/>
    <w:rsid w:val="00EB22DD"/>
    <w:rsid w:val="00EB4DE3"/>
    <w:rsid w:val="00EB676C"/>
    <w:rsid w:val="00EB72B2"/>
    <w:rsid w:val="00EC0477"/>
    <w:rsid w:val="00EC2300"/>
    <w:rsid w:val="00EC2311"/>
    <w:rsid w:val="00EC4DDB"/>
    <w:rsid w:val="00EC77DA"/>
    <w:rsid w:val="00ED02C7"/>
    <w:rsid w:val="00ED04A6"/>
    <w:rsid w:val="00ED2336"/>
    <w:rsid w:val="00ED33F5"/>
    <w:rsid w:val="00ED393A"/>
    <w:rsid w:val="00ED3FEB"/>
    <w:rsid w:val="00ED6A49"/>
    <w:rsid w:val="00ED6E4E"/>
    <w:rsid w:val="00EE0F69"/>
    <w:rsid w:val="00EE794D"/>
    <w:rsid w:val="00EF3065"/>
    <w:rsid w:val="00EF3522"/>
    <w:rsid w:val="00EF64C2"/>
    <w:rsid w:val="00EF7385"/>
    <w:rsid w:val="00F02571"/>
    <w:rsid w:val="00F0375E"/>
    <w:rsid w:val="00F0776D"/>
    <w:rsid w:val="00F12427"/>
    <w:rsid w:val="00F15D3D"/>
    <w:rsid w:val="00F16EC9"/>
    <w:rsid w:val="00F2453E"/>
    <w:rsid w:val="00F2720D"/>
    <w:rsid w:val="00F31E86"/>
    <w:rsid w:val="00F349A9"/>
    <w:rsid w:val="00F4210C"/>
    <w:rsid w:val="00F45D1D"/>
    <w:rsid w:val="00F51A42"/>
    <w:rsid w:val="00F571F5"/>
    <w:rsid w:val="00F5732A"/>
    <w:rsid w:val="00F57F12"/>
    <w:rsid w:val="00F61CB9"/>
    <w:rsid w:val="00F642AE"/>
    <w:rsid w:val="00F6490C"/>
    <w:rsid w:val="00F64FDE"/>
    <w:rsid w:val="00F71046"/>
    <w:rsid w:val="00F71914"/>
    <w:rsid w:val="00F742EC"/>
    <w:rsid w:val="00F7580E"/>
    <w:rsid w:val="00F76394"/>
    <w:rsid w:val="00F76B47"/>
    <w:rsid w:val="00F778FC"/>
    <w:rsid w:val="00F823C6"/>
    <w:rsid w:val="00F842BB"/>
    <w:rsid w:val="00F844BD"/>
    <w:rsid w:val="00F86923"/>
    <w:rsid w:val="00F90274"/>
    <w:rsid w:val="00F91DF3"/>
    <w:rsid w:val="00F91FF1"/>
    <w:rsid w:val="00F932B3"/>
    <w:rsid w:val="00F93C85"/>
    <w:rsid w:val="00F93CBC"/>
    <w:rsid w:val="00F95298"/>
    <w:rsid w:val="00F96140"/>
    <w:rsid w:val="00F96608"/>
    <w:rsid w:val="00F96F19"/>
    <w:rsid w:val="00F9747A"/>
    <w:rsid w:val="00FA0B52"/>
    <w:rsid w:val="00FA6CF7"/>
    <w:rsid w:val="00FA7AB0"/>
    <w:rsid w:val="00FB00D8"/>
    <w:rsid w:val="00FB0E17"/>
    <w:rsid w:val="00FB21FF"/>
    <w:rsid w:val="00FB2627"/>
    <w:rsid w:val="00FB7834"/>
    <w:rsid w:val="00FC15A8"/>
    <w:rsid w:val="00FC1EB9"/>
    <w:rsid w:val="00FC2168"/>
    <w:rsid w:val="00FC2A04"/>
    <w:rsid w:val="00FC3A49"/>
    <w:rsid w:val="00FC414D"/>
    <w:rsid w:val="00FC4A5D"/>
    <w:rsid w:val="00FD0EA0"/>
    <w:rsid w:val="00FD3458"/>
    <w:rsid w:val="00FD4D32"/>
    <w:rsid w:val="00FD5381"/>
    <w:rsid w:val="00FD58BF"/>
    <w:rsid w:val="00FE2120"/>
    <w:rsid w:val="00FE3697"/>
    <w:rsid w:val="00FE38EE"/>
    <w:rsid w:val="00FE7C07"/>
    <w:rsid w:val="00FF68A1"/>
    <w:rsid w:val="00FF7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167ED4-FBF8-40E1-98CE-E44360801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4F4C"/>
    <w:pPr>
      <w:tabs>
        <w:tab w:val="center" w:pos="4844"/>
        <w:tab w:val="right" w:pos="9689"/>
      </w:tabs>
      <w:spacing w:after="0" w:line="240" w:lineRule="auto"/>
    </w:pPr>
  </w:style>
  <w:style w:type="character" w:customStyle="1" w:styleId="HeaderChar">
    <w:name w:val="Header Char"/>
    <w:basedOn w:val="DefaultParagraphFont"/>
    <w:link w:val="Header"/>
    <w:uiPriority w:val="99"/>
    <w:rsid w:val="00034F4C"/>
  </w:style>
  <w:style w:type="paragraph" w:styleId="Footer">
    <w:name w:val="footer"/>
    <w:basedOn w:val="Normal"/>
    <w:link w:val="FooterChar"/>
    <w:uiPriority w:val="99"/>
    <w:unhideWhenUsed/>
    <w:rsid w:val="00034F4C"/>
    <w:pPr>
      <w:tabs>
        <w:tab w:val="center" w:pos="4844"/>
        <w:tab w:val="right" w:pos="9689"/>
      </w:tabs>
      <w:spacing w:after="0" w:line="240" w:lineRule="auto"/>
    </w:pPr>
  </w:style>
  <w:style w:type="character" w:customStyle="1" w:styleId="FooterChar">
    <w:name w:val="Footer Char"/>
    <w:basedOn w:val="DefaultParagraphFont"/>
    <w:link w:val="Footer"/>
    <w:uiPriority w:val="99"/>
    <w:rsid w:val="00034F4C"/>
  </w:style>
  <w:style w:type="paragraph" w:styleId="BalloonText">
    <w:name w:val="Balloon Text"/>
    <w:basedOn w:val="Normal"/>
    <w:link w:val="BalloonTextChar"/>
    <w:uiPriority w:val="99"/>
    <w:semiHidden/>
    <w:unhideWhenUsed/>
    <w:rsid w:val="00034F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F4C"/>
    <w:rPr>
      <w:rFonts w:ascii="Tahoma" w:hAnsi="Tahoma" w:cs="Tahoma"/>
      <w:sz w:val="16"/>
      <w:szCs w:val="16"/>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218448">
      <w:bodyDiv w:val="1"/>
      <w:marLeft w:val="0"/>
      <w:marRight w:val="0"/>
      <w:marTop w:val="0"/>
      <w:marBottom w:val="0"/>
      <w:divBdr>
        <w:top w:val="none" w:sz="0" w:space="0" w:color="auto"/>
        <w:left w:val="none" w:sz="0" w:space="0" w:color="auto"/>
        <w:bottom w:val="none" w:sz="0" w:space="0" w:color="auto"/>
        <w:right w:val="none" w:sz="0" w:space="0" w:color="auto"/>
      </w:divBdr>
      <w:divsChild>
        <w:div w:id="1850293531">
          <w:marLeft w:val="0"/>
          <w:marRight w:val="0"/>
          <w:marTop w:val="0"/>
          <w:marBottom w:val="0"/>
          <w:divBdr>
            <w:top w:val="none" w:sz="0" w:space="0" w:color="auto"/>
            <w:left w:val="none" w:sz="0" w:space="0" w:color="auto"/>
            <w:bottom w:val="none" w:sz="0" w:space="0" w:color="auto"/>
            <w:right w:val="none" w:sz="0" w:space="0" w:color="auto"/>
          </w:divBdr>
        </w:div>
        <w:div w:id="1079401641">
          <w:marLeft w:val="0"/>
          <w:marRight w:val="0"/>
          <w:marTop w:val="0"/>
          <w:marBottom w:val="0"/>
          <w:divBdr>
            <w:top w:val="none" w:sz="0" w:space="0" w:color="auto"/>
            <w:left w:val="none" w:sz="0" w:space="0" w:color="auto"/>
            <w:bottom w:val="none" w:sz="0" w:space="0" w:color="auto"/>
            <w:right w:val="none" w:sz="0" w:space="0" w:color="auto"/>
          </w:divBdr>
        </w:div>
        <w:div w:id="1422141612">
          <w:marLeft w:val="0"/>
          <w:marRight w:val="0"/>
          <w:marTop w:val="0"/>
          <w:marBottom w:val="0"/>
          <w:divBdr>
            <w:top w:val="none" w:sz="0" w:space="0" w:color="auto"/>
            <w:left w:val="none" w:sz="0" w:space="0" w:color="auto"/>
            <w:bottom w:val="none" w:sz="0" w:space="0" w:color="auto"/>
            <w:right w:val="none" w:sz="0" w:space="0" w:color="auto"/>
          </w:divBdr>
        </w:div>
        <w:div w:id="1481969746">
          <w:marLeft w:val="0"/>
          <w:marRight w:val="0"/>
          <w:marTop w:val="0"/>
          <w:marBottom w:val="0"/>
          <w:divBdr>
            <w:top w:val="none" w:sz="0" w:space="0" w:color="auto"/>
            <w:left w:val="none" w:sz="0" w:space="0" w:color="auto"/>
            <w:bottom w:val="none" w:sz="0" w:space="0" w:color="auto"/>
            <w:right w:val="none" w:sz="0" w:space="0" w:color="auto"/>
          </w:divBdr>
        </w:div>
        <w:div w:id="885991429">
          <w:marLeft w:val="0"/>
          <w:marRight w:val="0"/>
          <w:marTop w:val="0"/>
          <w:marBottom w:val="0"/>
          <w:divBdr>
            <w:top w:val="none" w:sz="0" w:space="0" w:color="auto"/>
            <w:left w:val="none" w:sz="0" w:space="0" w:color="auto"/>
            <w:bottom w:val="none" w:sz="0" w:space="0" w:color="auto"/>
            <w:right w:val="none" w:sz="0" w:space="0" w:color="auto"/>
          </w:divBdr>
        </w:div>
        <w:div w:id="1376538703">
          <w:marLeft w:val="0"/>
          <w:marRight w:val="0"/>
          <w:marTop w:val="0"/>
          <w:marBottom w:val="0"/>
          <w:divBdr>
            <w:top w:val="none" w:sz="0" w:space="0" w:color="auto"/>
            <w:left w:val="none" w:sz="0" w:space="0" w:color="auto"/>
            <w:bottom w:val="none" w:sz="0" w:space="0" w:color="auto"/>
            <w:right w:val="none" w:sz="0" w:space="0" w:color="auto"/>
          </w:divBdr>
        </w:div>
        <w:div w:id="2085758202">
          <w:marLeft w:val="0"/>
          <w:marRight w:val="0"/>
          <w:marTop w:val="0"/>
          <w:marBottom w:val="0"/>
          <w:divBdr>
            <w:top w:val="none" w:sz="0" w:space="0" w:color="auto"/>
            <w:left w:val="none" w:sz="0" w:space="0" w:color="auto"/>
            <w:bottom w:val="none" w:sz="0" w:space="0" w:color="auto"/>
            <w:right w:val="none" w:sz="0" w:space="0" w:color="auto"/>
          </w:divBdr>
        </w:div>
        <w:div w:id="410615264">
          <w:marLeft w:val="0"/>
          <w:marRight w:val="0"/>
          <w:marTop w:val="0"/>
          <w:marBottom w:val="0"/>
          <w:divBdr>
            <w:top w:val="none" w:sz="0" w:space="0" w:color="auto"/>
            <w:left w:val="none" w:sz="0" w:space="0" w:color="auto"/>
            <w:bottom w:val="none" w:sz="0" w:space="0" w:color="auto"/>
            <w:right w:val="none" w:sz="0" w:space="0" w:color="auto"/>
          </w:divBdr>
        </w:div>
        <w:div w:id="602611593">
          <w:marLeft w:val="0"/>
          <w:marRight w:val="0"/>
          <w:marTop w:val="0"/>
          <w:marBottom w:val="0"/>
          <w:divBdr>
            <w:top w:val="none" w:sz="0" w:space="0" w:color="auto"/>
            <w:left w:val="none" w:sz="0" w:space="0" w:color="auto"/>
            <w:bottom w:val="none" w:sz="0" w:space="0" w:color="auto"/>
            <w:right w:val="none" w:sz="0" w:space="0" w:color="auto"/>
          </w:divBdr>
        </w:div>
        <w:div w:id="1660380210">
          <w:marLeft w:val="0"/>
          <w:marRight w:val="0"/>
          <w:marTop w:val="0"/>
          <w:marBottom w:val="0"/>
          <w:divBdr>
            <w:top w:val="none" w:sz="0" w:space="0" w:color="auto"/>
            <w:left w:val="none" w:sz="0" w:space="0" w:color="auto"/>
            <w:bottom w:val="none" w:sz="0" w:space="0" w:color="auto"/>
            <w:right w:val="none" w:sz="0" w:space="0" w:color="auto"/>
          </w:divBdr>
        </w:div>
        <w:div w:id="674189618">
          <w:marLeft w:val="0"/>
          <w:marRight w:val="0"/>
          <w:marTop w:val="0"/>
          <w:marBottom w:val="0"/>
          <w:divBdr>
            <w:top w:val="none" w:sz="0" w:space="0" w:color="auto"/>
            <w:left w:val="none" w:sz="0" w:space="0" w:color="auto"/>
            <w:bottom w:val="none" w:sz="0" w:space="0" w:color="auto"/>
            <w:right w:val="none" w:sz="0" w:space="0" w:color="auto"/>
          </w:divBdr>
        </w:div>
        <w:div w:id="420681838">
          <w:marLeft w:val="0"/>
          <w:marRight w:val="0"/>
          <w:marTop w:val="0"/>
          <w:marBottom w:val="0"/>
          <w:divBdr>
            <w:top w:val="none" w:sz="0" w:space="0" w:color="auto"/>
            <w:left w:val="none" w:sz="0" w:space="0" w:color="auto"/>
            <w:bottom w:val="none" w:sz="0" w:space="0" w:color="auto"/>
            <w:right w:val="none" w:sz="0" w:space="0" w:color="auto"/>
          </w:divBdr>
        </w:div>
        <w:div w:id="1364600818">
          <w:marLeft w:val="0"/>
          <w:marRight w:val="0"/>
          <w:marTop w:val="0"/>
          <w:marBottom w:val="0"/>
          <w:divBdr>
            <w:top w:val="none" w:sz="0" w:space="0" w:color="auto"/>
            <w:left w:val="none" w:sz="0" w:space="0" w:color="auto"/>
            <w:bottom w:val="none" w:sz="0" w:space="0" w:color="auto"/>
            <w:right w:val="none" w:sz="0" w:space="0" w:color="auto"/>
          </w:divBdr>
          <w:divsChild>
            <w:div w:id="1043141441">
              <w:marLeft w:val="0"/>
              <w:marRight w:val="0"/>
              <w:marTop w:val="0"/>
              <w:marBottom w:val="0"/>
              <w:divBdr>
                <w:top w:val="none" w:sz="0" w:space="0" w:color="auto"/>
                <w:left w:val="none" w:sz="0" w:space="0" w:color="auto"/>
                <w:bottom w:val="none" w:sz="0" w:space="0" w:color="auto"/>
                <w:right w:val="none" w:sz="0" w:space="0" w:color="auto"/>
              </w:divBdr>
            </w:div>
          </w:divsChild>
        </w:div>
        <w:div w:id="1229263751">
          <w:marLeft w:val="0"/>
          <w:marRight w:val="0"/>
          <w:marTop w:val="0"/>
          <w:marBottom w:val="0"/>
          <w:divBdr>
            <w:top w:val="none" w:sz="0" w:space="0" w:color="auto"/>
            <w:left w:val="none" w:sz="0" w:space="0" w:color="auto"/>
            <w:bottom w:val="none" w:sz="0" w:space="0" w:color="auto"/>
            <w:right w:val="none" w:sz="0" w:space="0" w:color="auto"/>
          </w:divBdr>
          <w:divsChild>
            <w:div w:id="1927108607">
              <w:marLeft w:val="0"/>
              <w:marRight w:val="0"/>
              <w:marTop w:val="0"/>
              <w:marBottom w:val="0"/>
              <w:divBdr>
                <w:top w:val="none" w:sz="0" w:space="0" w:color="auto"/>
                <w:left w:val="none" w:sz="0" w:space="0" w:color="auto"/>
                <w:bottom w:val="none" w:sz="0" w:space="0" w:color="auto"/>
                <w:right w:val="none" w:sz="0" w:space="0" w:color="auto"/>
              </w:divBdr>
            </w:div>
          </w:divsChild>
        </w:div>
        <w:div w:id="82844619">
          <w:marLeft w:val="0"/>
          <w:marRight w:val="0"/>
          <w:marTop w:val="0"/>
          <w:marBottom w:val="0"/>
          <w:divBdr>
            <w:top w:val="none" w:sz="0" w:space="0" w:color="auto"/>
            <w:left w:val="none" w:sz="0" w:space="0" w:color="auto"/>
            <w:bottom w:val="none" w:sz="0" w:space="0" w:color="auto"/>
            <w:right w:val="none" w:sz="0" w:space="0" w:color="auto"/>
          </w:divBdr>
          <w:divsChild>
            <w:div w:id="1061683406">
              <w:marLeft w:val="0"/>
              <w:marRight w:val="0"/>
              <w:marTop w:val="0"/>
              <w:marBottom w:val="0"/>
              <w:divBdr>
                <w:top w:val="none" w:sz="0" w:space="0" w:color="auto"/>
                <w:left w:val="none" w:sz="0" w:space="0" w:color="auto"/>
                <w:bottom w:val="none" w:sz="0" w:space="0" w:color="auto"/>
                <w:right w:val="none" w:sz="0" w:space="0" w:color="auto"/>
              </w:divBdr>
            </w:div>
          </w:divsChild>
        </w:div>
        <w:div w:id="187333583">
          <w:marLeft w:val="0"/>
          <w:marRight w:val="0"/>
          <w:marTop w:val="0"/>
          <w:marBottom w:val="0"/>
          <w:divBdr>
            <w:top w:val="none" w:sz="0" w:space="0" w:color="auto"/>
            <w:left w:val="none" w:sz="0" w:space="0" w:color="auto"/>
            <w:bottom w:val="none" w:sz="0" w:space="0" w:color="auto"/>
            <w:right w:val="none" w:sz="0" w:space="0" w:color="auto"/>
          </w:divBdr>
          <w:divsChild>
            <w:div w:id="1081831739">
              <w:marLeft w:val="0"/>
              <w:marRight w:val="0"/>
              <w:marTop w:val="0"/>
              <w:marBottom w:val="0"/>
              <w:divBdr>
                <w:top w:val="none" w:sz="0" w:space="0" w:color="auto"/>
                <w:left w:val="none" w:sz="0" w:space="0" w:color="auto"/>
                <w:bottom w:val="none" w:sz="0" w:space="0" w:color="auto"/>
                <w:right w:val="none" w:sz="0" w:space="0" w:color="auto"/>
              </w:divBdr>
            </w:div>
          </w:divsChild>
        </w:div>
        <w:div w:id="282275322">
          <w:marLeft w:val="0"/>
          <w:marRight w:val="0"/>
          <w:marTop w:val="0"/>
          <w:marBottom w:val="0"/>
          <w:divBdr>
            <w:top w:val="none" w:sz="0" w:space="0" w:color="auto"/>
            <w:left w:val="none" w:sz="0" w:space="0" w:color="auto"/>
            <w:bottom w:val="none" w:sz="0" w:space="0" w:color="auto"/>
            <w:right w:val="none" w:sz="0" w:space="0" w:color="auto"/>
          </w:divBdr>
          <w:divsChild>
            <w:div w:id="1337415343">
              <w:marLeft w:val="0"/>
              <w:marRight w:val="0"/>
              <w:marTop w:val="0"/>
              <w:marBottom w:val="0"/>
              <w:divBdr>
                <w:top w:val="none" w:sz="0" w:space="0" w:color="auto"/>
                <w:left w:val="none" w:sz="0" w:space="0" w:color="auto"/>
                <w:bottom w:val="none" w:sz="0" w:space="0" w:color="auto"/>
                <w:right w:val="none" w:sz="0" w:space="0" w:color="auto"/>
              </w:divBdr>
            </w:div>
          </w:divsChild>
        </w:div>
        <w:div w:id="237247899">
          <w:marLeft w:val="0"/>
          <w:marRight w:val="0"/>
          <w:marTop w:val="0"/>
          <w:marBottom w:val="0"/>
          <w:divBdr>
            <w:top w:val="none" w:sz="0" w:space="0" w:color="auto"/>
            <w:left w:val="none" w:sz="0" w:space="0" w:color="auto"/>
            <w:bottom w:val="none" w:sz="0" w:space="0" w:color="auto"/>
            <w:right w:val="none" w:sz="0" w:space="0" w:color="auto"/>
          </w:divBdr>
          <w:divsChild>
            <w:div w:id="1657613358">
              <w:marLeft w:val="0"/>
              <w:marRight w:val="0"/>
              <w:marTop w:val="0"/>
              <w:marBottom w:val="0"/>
              <w:divBdr>
                <w:top w:val="none" w:sz="0" w:space="0" w:color="auto"/>
                <w:left w:val="none" w:sz="0" w:space="0" w:color="auto"/>
                <w:bottom w:val="none" w:sz="0" w:space="0" w:color="auto"/>
                <w:right w:val="none" w:sz="0" w:space="0" w:color="auto"/>
              </w:divBdr>
            </w:div>
            <w:div w:id="1802961987">
              <w:marLeft w:val="0"/>
              <w:marRight w:val="0"/>
              <w:marTop w:val="0"/>
              <w:marBottom w:val="0"/>
              <w:divBdr>
                <w:top w:val="none" w:sz="0" w:space="0" w:color="auto"/>
                <w:left w:val="none" w:sz="0" w:space="0" w:color="auto"/>
                <w:bottom w:val="none" w:sz="0" w:space="0" w:color="auto"/>
                <w:right w:val="none" w:sz="0" w:space="0" w:color="auto"/>
              </w:divBdr>
            </w:div>
          </w:divsChild>
        </w:div>
        <w:div w:id="1932885197">
          <w:marLeft w:val="0"/>
          <w:marRight w:val="0"/>
          <w:marTop w:val="0"/>
          <w:marBottom w:val="0"/>
          <w:divBdr>
            <w:top w:val="none" w:sz="0" w:space="0" w:color="auto"/>
            <w:left w:val="none" w:sz="0" w:space="0" w:color="auto"/>
            <w:bottom w:val="none" w:sz="0" w:space="0" w:color="auto"/>
            <w:right w:val="none" w:sz="0" w:space="0" w:color="auto"/>
          </w:divBdr>
          <w:divsChild>
            <w:div w:id="1192453263">
              <w:marLeft w:val="0"/>
              <w:marRight w:val="0"/>
              <w:marTop w:val="0"/>
              <w:marBottom w:val="0"/>
              <w:divBdr>
                <w:top w:val="none" w:sz="0" w:space="0" w:color="auto"/>
                <w:left w:val="none" w:sz="0" w:space="0" w:color="auto"/>
                <w:bottom w:val="none" w:sz="0" w:space="0" w:color="auto"/>
                <w:right w:val="none" w:sz="0" w:space="0" w:color="auto"/>
              </w:divBdr>
            </w:div>
          </w:divsChild>
        </w:div>
        <w:div w:id="683752716">
          <w:marLeft w:val="0"/>
          <w:marRight w:val="0"/>
          <w:marTop w:val="0"/>
          <w:marBottom w:val="0"/>
          <w:divBdr>
            <w:top w:val="none" w:sz="0" w:space="0" w:color="auto"/>
            <w:left w:val="none" w:sz="0" w:space="0" w:color="auto"/>
            <w:bottom w:val="none" w:sz="0" w:space="0" w:color="auto"/>
            <w:right w:val="none" w:sz="0" w:space="0" w:color="auto"/>
          </w:divBdr>
          <w:divsChild>
            <w:div w:id="1739325748">
              <w:marLeft w:val="0"/>
              <w:marRight w:val="0"/>
              <w:marTop w:val="0"/>
              <w:marBottom w:val="0"/>
              <w:divBdr>
                <w:top w:val="none" w:sz="0" w:space="0" w:color="auto"/>
                <w:left w:val="none" w:sz="0" w:space="0" w:color="auto"/>
                <w:bottom w:val="none" w:sz="0" w:space="0" w:color="auto"/>
                <w:right w:val="none" w:sz="0" w:space="0" w:color="auto"/>
              </w:divBdr>
            </w:div>
          </w:divsChild>
        </w:div>
        <w:div w:id="445003240">
          <w:marLeft w:val="0"/>
          <w:marRight w:val="0"/>
          <w:marTop w:val="0"/>
          <w:marBottom w:val="0"/>
          <w:divBdr>
            <w:top w:val="none" w:sz="0" w:space="0" w:color="auto"/>
            <w:left w:val="none" w:sz="0" w:space="0" w:color="auto"/>
            <w:bottom w:val="none" w:sz="0" w:space="0" w:color="auto"/>
            <w:right w:val="none" w:sz="0" w:space="0" w:color="auto"/>
          </w:divBdr>
          <w:divsChild>
            <w:div w:id="433744947">
              <w:marLeft w:val="0"/>
              <w:marRight w:val="0"/>
              <w:marTop w:val="0"/>
              <w:marBottom w:val="0"/>
              <w:divBdr>
                <w:top w:val="none" w:sz="0" w:space="0" w:color="auto"/>
                <w:left w:val="none" w:sz="0" w:space="0" w:color="auto"/>
                <w:bottom w:val="none" w:sz="0" w:space="0" w:color="auto"/>
                <w:right w:val="none" w:sz="0" w:space="0" w:color="auto"/>
              </w:divBdr>
            </w:div>
          </w:divsChild>
        </w:div>
        <w:div w:id="1826629765">
          <w:marLeft w:val="0"/>
          <w:marRight w:val="0"/>
          <w:marTop w:val="0"/>
          <w:marBottom w:val="0"/>
          <w:divBdr>
            <w:top w:val="none" w:sz="0" w:space="0" w:color="auto"/>
            <w:left w:val="none" w:sz="0" w:space="0" w:color="auto"/>
            <w:bottom w:val="none" w:sz="0" w:space="0" w:color="auto"/>
            <w:right w:val="none" w:sz="0" w:space="0" w:color="auto"/>
          </w:divBdr>
          <w:divsChild>
            <w:div w:id="298263554">
              <w:marLeft w:val="0"/>
              <w:marRight w:val="0"/>
              <w:marTop w:val="0"/>
              <w:marBottom w:val="0"/>
              <w:divBdr>
                <w:top w:val="none" w:sz="0" w:space="0" w:color="auto"/>
                <w:left w:val="none" w:sz="0" w:space="0" w:color="auto"/>
                <w:bottom w:val="none" w:sz="0" w:space="0" w:color="auto"/>
                <w:right w:val="none" w:sz="0" w:space="0" w:color="auto"/>
              </w:divBdr>
            </w:div>
          </w:divsChild>
        </w:div>
        <w:div w:id="1286229142">
          <w:marLeft w:val="0"/>
          <w:marRight w:val="0"/>
          <w:marTop w:val="0"/>
          <w:marBottom w:val="0"/>
          <w:divBdr>
            <w:top w:val="none" w:sz="0" w:space="0" w:color="auto"/>
            <w:left w:val="none" w:sz="0" w:space="0" w:color="auto"/>
            <w:bottom w:val="none" w:sz="0" w:space="0" w:color="auto"/>
            <w:right w:val="none" w:sz="0" w:space="0" w:color="auto"/>
          </w:divBdr>
          <w:divsChild>
            <w:div w:id="213401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c-vm-etka-d-21:8580/etk-mintz-bi-dev/page.request.do?page=form.utilities.fetchimanage&amp;baseid=451&amp;code=GhXHykcrdiqCVGid&amp;filename=checklist.pdf"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c-vm-etka-d-21:8580/etk-mintz-bi-dev/page.request.do?page=form.utilities.fetchimanage&amp;baseid=451&amp;code=HyCBSbpkZjEAiLtt&amp;filename=roles.pdf"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c-vm-etka-d-21:8580/etk-mintz-bi-dev/page.request.do?page=form.utilities.fetchimanage&amp;baseid=451&amp;code=nRNPlVDcWHXoyCMC&amp;filename=life.pdf"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1340</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atrush</dc:creator>
  <cp:lastModifiedBy>Chris Allen</cp:lastModifiedBy>
  <cp:revision>2</cp:revision>
  <dcterms:created xsi:type="dcterms:W3CDTF">2016-07-10T22:57:00Z</dcterms:created>
  <dcterms:modified xsi:type="dcterms:W3CDTF">2016-07-10T22:57:00Z</dcterms:modified>
</cp:coreProperties>
</file>